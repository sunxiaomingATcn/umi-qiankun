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spacing w:line="240" w:lineRule="auto"/>
        <w:jc w:val="center"/>
        <w:rPr>
          <w:rFonts w:hint="eastAsia" w:ascii="宋体" w:hAnsi="宋体"/>
        </w:rPr>
      </w:pPr>
      <w:bookmarkStart w:id="67" w:name="_GoBack"/>
      <w:bookmarkEnd w:id="67"/>
      <w:r>
        <w:rPr>
          <w:rFonts w:hint="eastAsia" w:ascii="宋体" w:hAnsi="宋体"/>
          <w:b/>
        </w:rPr>
        <w:t>京东安联财产保险有限公司</w:t>
      </w:r>
    </w:p>
    <w:p>
      <w:pPr>
        <w:spacing w:line="240" w:lineRule="auto"/>
        <w:jc w:val="center"/>
        <w:rPr>
          <w:ins w:id="0" w:author="jiangxinran5" w:date="2020-09-15T19:05:00Z"/>
          <w:b/>
          <w:kern w:val="0"/>
        </w:rPr>
      </w:pPr>
      <w:r>
        <w:rPr>
          <w:rFonts w:hint="eastAsia"/>
          <w:b/>
          <w:kern w:val="0"/>
        </w:rPr>
        <w:t>航班</w:t>
      </w:r>
      <w:r>
        <w:rPr>
          <w:b/>
          <w:kern w:val="0"/>
        </w:rPr>
        <w:t>意外伤害保险</w:t>
      </w:r>
      <w:r>
        <w:rPr>
          <w:rFonts w:hint="eastAsia"/>
          <w:b/>
          <w:kern w:val="0"/>
        </w:rPr>
        <w:t>条款（</w:t>
      </w:r>
      <w:r>
        <w:rPr>
          <w:rFonts w:hint="eastAsia" w:ascii="宋体" w:hAnsi="宋体" w:cs="宋体"/>
          <w:b/>
          <w:kern w:val="0"/>
          <w:szCs w:val="21"/>
        </w:rPr>
        <w:t>2019</w:t>
      </w:r>
      <w:r>
        <w:rPr>
          <w:rFonts w:hint="eastAsia"/>
          <w:b/>
          <w:kern w:val="0"/>
        </w:rPr>
        <w:t>版）</w:t>
      </w:r>
    </w:p>
    <w:p>
      <w:pPr>
        <w:spacing w:line="240" w:lineRule="auto"/>
        <w:jc w:val="center"/>
        <w:rPr>
          <w:rFonts w:hint="eastAsia"/>
          <w:b/>
          <w:kern w:val="0"/>
        </w:rPr>
      </w:pPr>
      <w:ins w:id="1" w:author="jiangxinran5" w:date="2020-09-15T19:05:00Z">
        <w:r>
          <w:rPr>
            <w:b/>
            <w:kern w:val="0"/>
          </w:rPr>
          <w:t>(</w:t>
        </w:r>
      </w:ins>
      <w:ins w:id="2" w:author="jiangxinran5" w:date="2020-09-15T19:05:00Z">
        <w:r>
          <w:rPr>
            <w:rFonts w:hint="eastAsia"/>
            <w:b/>
            <w:kern w:val="0"/>
          </w:rPr>
          <w:t>京东安联)（备—普通意外保险）</w:t>
        </w:r>
      </w:ins>
      <w:ins w:id="3" w:author="jiangxinran5" w:date="2020-09-15T19:06:00Z">
        <w:r>
          <w:rPr>
            <w:rFonts w:hint="eastAsia"/>
            <w:b/>
            <w:kern w:val="0"/>
          </w:rPr>
          <w:t>【2020】（主）008号</w:t>
        </w:r>
      </w:ins>
    </w:p>
    <w:p>
      <w:pPr>
        <w:spacing w:line="240" w:lineRule="auto"/>
        <w:rPr>
          <w:rFonts w:hint="eastAsia" w:ascii="宋体" w:hAnsi="宋体"/>
          <w:b/>
          <w:szCs w:val="21"/>
        </w:rPr>
      </w:pPr>
    </w:p>
    <w:tbl>
      <w:tblPr>
        <w:tblStyle w:val="22"/>
        <w:tblW w:w="11341" w:type="dxa"/>
        <w:tblInd w:w="-176" w:type="dxa"/>
        <w:tblLayout w:type="autofit"/>
        <w:tblCellMar>
          <w:top w:w="0" w:type="dxa"/>
          <w:left w:w="108" w:type="dxa"/>
          <w:bottom w:w="0" w:type="dxa"/>
          <w:right w:w="108" w:type="dxa"/>
        </w:tblCellMar>
      </w:tblPr>
      <w:tblGrid>
        <w:gridCol w:w="2269"/>
        <w:gridCol w:w="9072"/>
      </w:tblGrid>
      <w:tr>
        <w:tblPrEx>
          <w:tblCellMar>
            <w:top w:w="0" w:type="dxa"/>
            <w:left w:w="108" w:type="dxa"/>
            <w:bottom w:w="0" w:type="dxa"/>
            <w:right w:w="108" w:type="dxa"/>
          </w:tblCellMar>
        </w:tblPrEx>
        <w:trPr>
          <w:wBefore w:w="0" w:type="dxa"/>
          <w:wAfter w:w="0" w:type="dxa"/>
        </w:trPr>
        <w:tc>
          <w:tcPr>
            <w:tcW w:w="2269" w:type="dxa"/>
            <w:shd w:val="clear" w:color="auto" w:fill="auto"/>
            <w:noWrap w:val="0"/>
            <w:vAlign w:val="top"/>
          </w:tcPr>
          <w:p>
            <w:pPr>
              <w:spacing w:line="240" w:lineRule="auto"/>
              <w:rPr>
                <w:rFonts w:hint="eastAsia" w:ascii="仿宋_GB2312" w:hAnsi="宋体" w:eastAsia="仿宋_GB2312"/>
                <w:b/>
                <w:sz w:val="18"/>
                <w:szCs w:val="18"/>
              </w:rPr>
            </w:pPr>
            <w:r>
              <w:rPr>
                <w:rFonts w:hint="eastAsia" w:ascii="仿宋_GB2312" w:hAnsi="宋体" w:eastAsia="仿宋_GB2312"/>
                <w:b/>
                <w:sz w:val="18"/>
                <w:szCs w:val="18"/>
              </w:rPr>
              <w:t>1.总则</w:t>
            </w:r>
          </w:p>
        </w:tc>
        <w:tc>
          <w:tcPr>
            <w:tcW w:w="9072" w:type="dxa"/>
            <w:shd w:val="clear" w:color="auto" w:fill="auto"/>
            <w:noWrap w:val="0"/>
            <w:vAlign w:val="top"/>
          </w:tcPr>
          <w:p>
            <w:pPr>
              <w:rPr>
                <w:rFonts w:hint="eastAsia" w:ascii="仿宋_GB2312" w:hAnsi="宋体" w:eastAsia="仿宋_GB2312"/>
                <w:sz w:val="18"/>
                <w:szCs w:val="18"/>
              </w:rPr>
            </w:pPr>
            <w:r>
              <w:rPr>
                <w:rFonts w:hint="eastAsia" w:ascii="仿宋_GB2312" w:hAnsi="宋体" w:eastAsia="仿宋_GB2312"/>
                <w:sz w:val="18"/>
                <w:szCs w:val="18"/>
              </w:rPr>
              <w:t>本保险合同由保险条款、投保单、保险单、保险凭证以及批单等组成。</w:t>
            </w:r>
            <w:r>
              <w:rPr>
                <w:rFonts w:ascii="仿宋_GB2312" w:hAnsi="宋体" w:eastAsia="仿宋_GB2312"/>
                <w:sz w:val="18"/>
                <w:szCs w:val="18"/>
              </w:rPr>
              <w:t>凡涉及本保险合同的约定，均应采用书面形式。</w:t>
            </w:r>
          </w:p>
          <w:p>
            <w:pPr>
              <w:rPr>
                <w:rFonts w:hint="eastAsia" w:ascii="仿宋_GB2312" w:hAnsi="宋体" w:eastAsia="仿宋_GB2312"/>
                <w:sz w:val="18"/>
                <w:szCs w:val="18"/>
              </w:rPr>
            </w:pPr>
            <w:r>
              <w:rPr>
                <w:rFonts w:ascii="仿宋_GB2312" w:hAnsi="宋体" w:eastAsia="仿宋_GB2312"/>
                <w:sz w:val="18"/>
                <w:szCs w:val="18"/>
              </w:rPr>
              <w:t>身体健康的自然人，可作为本保险合同的被保险人。</w:t>
            </w:r>
            <w:r>
              <w:rPr>
                <w:rFonts w:hint="eastAsia" w:ascii="仿宋_GB2312" w:hAnsi="宋体" w:eastAsia="仿宋_GB2312"/>
                <w:sz w:val="18"/>
                <w:szCs w:val="18"/>
              </w:rPr>
              <w:t>是否接受投保、承保，由保险人决定。</w:t>
            </w:r>
          </w:p>
          <w:p>
            <w:pPr>
              <w:rPr>
                <w:rFonts w:hint="eastAsia" w:ascii="仿宋_GB2312" w:hAnsi="宋体" w:eastAsia="仿宋_GB2312"/>
                <w:sz w:val="18"/>
                <w:szCs w:val="18"/>
              </w:rPr>
            </w:pPr>
            <w:r>
              <w:rPr>
                <w:rFonts w:ascii="仿宋_GB2312" w:hAnsi="宋体" w:eastAsia="仿宋_GB2312"/>
                <w:sz w:val="18"/>
                <w:szCs w:val="18"/>
              </w:rPr>
              <w:t>被保险人本人、对被保险人有保险利益的其他人可作为投保人。</w:t>
            </w:r>
            <w:r>
              <w:rPr>
                <w:rFonts w:hint="eastAsia" w:ascii="仿宋_GB2312" w:hAnsi="宋体" w:eastAsia="仿宋_GB2312"/>
                <w:sz w:val="18"/>
                <w:szCs w:val="18"/>
              </w:rPr>
              <w:t>后者作为投保人投保时必须经被保险人的同意。</w:t>
            </w:r>
          </w:p>
          <w:p>
            <w:pPr>
              <w:rPr>
                <w:rFonts w:hint="eastAsia" w:ascii="仿宋_GB2312" w:hAnsi="宋体" w:eastAsia="仿宋_GB2312"/>
                <w:sz w:val="18"/>
                <w:szCs w:val="18"/>
              </w:rPr>
            </w:pPr>
            <w:r>
              <w:rPr>
                <w:rFonts w:hint="eastAsia" w:ascii="仿宋_GB2312" w:hAnsi="宋体" w:eastAsia="仿宋_GB2312"/>
                <w:sz w:val="18"/>
                <w:szCs w:val="18"/>
              </w:rPr>
              <w:t>本保险合同的受益人包括：</w:t>
            </w:r>
          </w:p>
          <w:p>
            <w:pPr>
              <w:rPr>
                <w:rFonts w:hint="eastAsia" w:ascii="仿宋_GB2312" w:hAnsi="宋体" w:eastAsia="仿宋_GB2312"/>
                <w:sz w:val="18"/>
                <w:szCs w:val="18"/>
              </w:rPr>
            </w:pPr>
            <w:r>
              <w:rPr>
                <w:rFonts w:hint="eastAsia" w:ascii="仿宋_GB2312" w:hAnsi="宋体" w:eastAsia="仿宋_GB2312"/>
                <w:sz w:val="18"/>
                <w:szCs w:val="18"/>
              </w:rPr>
              <w:t>1）身故保险金受益人</w:t>
            </w:r>
          </w:p>
          <w:p>
            <w:pPr>
              <w:rPr>
                <w:rFonts w:hint="eastAsia" w:ascii="仿宋_GB2312" w:hAnsi="宋体" w:eastAsia="仿宋_GB2312"/>
                <w:sz w:val="18"/>
                <w:szCs w:val="18"/>
              </w:rPr>
            </w:pPr>
            <w:r>
              <w:rPr>
                <w:rFonts w:hint="eastAsia" w:ascii="仿宋_GB2312" w:hAnsi="宋体" w:eastAsia="仿宋_GB2312"/>
                <w:sz w:val="18"/>
                <w:szCs w:val="18"/>
              </w:rPr>
              <w:t>订立本保险合同时，被保险人或投保人可指定一人或数人为身故保险金受益人。身故保险金受益人为数人时，应确定其受益顺序和受益份额；未确定受益份额的，各身故保险金受益人按照相等份额享有受益权。</w:t>
            </w:r>
            <w:r>
              <w:rPr>
                <w:rFonts w:ascii="仿宋_GB2312" w:hAnsi="宋体" w:eastAsia="仿宋_GB2312"/>
                <w:sz w:val="18"/>
                <w:szCs w:val="18"/>
              </w:rPr>
              <w:t>投保人指定受益人时须经被保险人同意</w:t>
            </w:r>
            <w:r>
              <w:rPr>
                <w:rFonts w:hint="eastAsia" w:ascii="仿宋_GB2312" w:hAnsi="宋体" w:eastAsia="仿宋_GB2312"/>
                <w:sz w:val="18"/>
                <w:szCs w:val="18"/>
              </w:rPr>
              <w:t>，投保人为与其有劳动关系的劳动者投保人身保险，不得指定被保险人及其近亲属以外的人为受益人。</w:t>
            </w:r>
          </w:p>
          <w:p>
            <w:pPr>
              <w:rPr>
                <w:rFonts w:hint="eastAsia" w:ascii="仿宋_GB2312" w:hAnsi="宋体" w:eastAsia="仿宋_GB2312"/>
                <w:sz w:val="18"/>
                <w:szCs w:val="18"/>
              </w:rPr>
            </w:pPr>
            <w:r>
              <w:rPr>
                <w:rFonts w:hint="eastAsia" w:ascii="仿宋_GB2312" w:hAnsi="宋体" w:eastAsia="仿宋_GB2312"/>
                <w:sz w:val="18"/>
                <w:szCs w:val="18"/>
              </w:rPr>
              <w:t>被保险人死亡后，有下列情形之一的，保险金作为被保险人的遗产，由保险人依照《中华人民共和国继承法》的规定履行给付保险金的义务：</w:t>
            </w:r>
          </w:p>
          <w:p>
            <w:pPr>
              <w:rPr>
                <w:rFonts w:hint="eastAsia" w:ascii="仿宋_GB2312" w:hAnsi="宋体" w:eastAsia="仿宋_GB2312"/>
                <w:sz w:val="18"/>
                <w:szCs w:val="18"/>
              </w:rPr>
            </w:pPr>
            <w:r>
              <w:rPr>
                <w:rFonts w:hint="eastAsia" w:ascii="仿宋_GB2312" w:hAnsi="宋体" w:eastAsia="仿宋_GB2312"/>
                <w:sz w:val="18"/>
                <w:szCs w:val="18"/>
              </w:rPr>
              <w:t>（1）没有指定受益人，或者受益人指定不明无法确定的；</w:t>
            </w:r>
          </w:p>
          <w:p>
            <w:pPr>
              <w:rPr>
                <w:rFonts w:hint="eastAsia" w:ascii="仿宋_GB2312" w:hAnsi="宋体" w:eastAsia="仿宋_GB2312"/>
                <w:sz w:val="18"/>
                <w:szCs w:val="18"/>
              </w:rPr>
            </w:pPr>
            <w:r>
              <w:rPr>
                <w:rFonts w:hint="eastAsia" w:ascii="仿宋_GB2312" w:hAnsi="宋体" w:eastAsia="仿宋_GB2312"/>
                <w:sz w:val="18"/>
                <w:szCs w:val="18"/>
              </w:rPr>
              <w:t>（2）受益人先于被保险人死亡，没有其他受益人的；</w:t>
            </w:r>
          </w:p>
          <w:p>
            <w:pPr>
              <w:rPr>
                <w:rFonts w:hint="eastAsia" w:ascii="仿宋_GB2312" w:hAnsi="宋体" w:eastAsia="仿宋_GB2312"/>
                <w:sz w:val="18"/>
                <w:szCs w:val="18"/>
              </w:rPr>
            </w:pPr>
            <w:r>
              <w:rPr>
                <w:rFonts w:hint="eastAsia" w:ascii="仿宋_GB2312" w:hAnsi="宋体" w:eastAsia="仿宋_GB2312"/>
                <w:sz w:val="18"/>
                <w:szCs w:val="18"/>
              </w:rPr>
              <w:t>（3）受益人依法丧失受益权或者放弃受益权，没有其他受益人的。</w:t>
            </w:r>
          </w:p>
          <w:p>
            <w:pPr>
              <w:rPr>
                <w:rFonts w:hint="eastAsia" w:ascii="仿宋_GB2312" w:hAnsi="宋体" w:eastAsia="仿宋_GB2312"/>
                <w:sz w:val="18"/>
                <w:szCs w:val="18"/>
              </w:rPr>
            </w:pPr>
            <w:r>
              <w:rPr>
                <w:rFonts w:hint="eastAsia" w:ascii="仿宋_GB2312" w:hAnsi="宋体" w:eastAsia="仿宋_GB2312"/>
                <w:sz w:val="18"/>
                <w:szCs w:val="18"/>
              </w:rPr>
              <w:t>受益人与被保险人在同一事件中死亡，且不能确定死亡先后顺序的，推定受益人死亡在先。</w:t>
            </w:r>
          </w:p>
          <w:p>
            <w:pPr>
              <w:rPr>
                <w:rFonts w:hint="eastAsia" w:ascii="仿宋_GB2312" w:hAnsi="宋体" w:eastAsia="仿宋_GB2312"/>
                <w:sz w:val="18"/>
                <w:szCs w:val="18"/>
              </w:rPr>
            </w:pPr>
            <w:r>
              <w:rPr>
                <w:rFonts w:hint="eastAsia" w:ascii="仿宋_GB2312" w:hAnsi="宋体" w:eastAsia="仿宋_GB2312"/>
                <w:sz w:val="18"/>
                <w:szCs w:val="18"/>
              </w:rPr>
              <w:t>被保险人或投保人可以变更身故保险金受益人，但需书面通知保险人，由保险人在本保险合同上批注。对因身故保险金受益人变更发生的法律纠纷，保险人不承担任何责任。</w:t>
            </w:r>
          </w:p>
          <w:p>
            <w:pPr>
              <w:rPr>
                <w:rFonts w:hint="eastAsia" w:ascii="仿宋_GB2312" w:hAnsi="宋体" w:eastAsia="仿宋_GB2312"/>
                <w:sz w:val="18"/>
                <w:szCs w:val="18"/>
              </w:rPr>
            </w:pPr>
            <w:r>
              <w:rPr>
                <w:rFonts w:hint="eastAsia" w:ascii="仿宋_GB2312" w:hAnsi="宋体" w:eastAsia="仿宋_GB2312"/>
                <w:sz w:val="18"/>
                <w:szCs w:val="18"/>
              </w:rPr>
              <w:t>投保人指定或变更身故保险金受益人的，应经被保险人书面同意。被保险人为无民事行为能力人或限制民事行为能力人的，应由其监护人指定或变更身故保险金受益人。</w:t>
            </w:r>
          </w:p>
          <w:p>
            <w:pPr>
              <w:rPr>
                <w:rFonts w:hint="eastAsia" w:ascii="仿宋_GB2312" w:hAnsi="宋体" w:eastAsia="仿宋_GB2312"/>
                <w:sz w:val="18"/>
                <w:szCs w:val="18"/>
              </w:rPr>
            </w:pPr>
            <w:r>
              <w:rPr>
                <w:rFonts w:hint="eastAsia" w:ascii="仿宋_GB2312" w:hAnsi="宋体" w:eastAsia="仿宋_GB2312"/>
                <w:sz w:val="18"/>
                <w:szCs w:val="18"/>
              </w:rPr>
              <w:t>2）伤残保险金受益人</w:t>
            </w:r>
          </w:p>
          <w:p>
            <w:pPr>
              <w:rPr>
                <w:rFonts w:hint="eastAsia" w:ascii="仿宋_GB2312" w:eastAsia="仿宋_GB2312"/>
                <w:sz w:val="18"/>
                <w:szCs w:val="18"/>
              </w:rPr>
            </w:pPr>
            <w:r>
              <w:rPr>
                <w:rFonts w:hint="eastAsia" w:ascii="仿宋_GB2312" w:hAnsi="宋体" w:eastAsia="仿宋_GB2312"/>
                <w:sz w:val="18"/>
                <w:szCs w:val="18"/>
              </w:rPr>
              <w:t>除另有约定外，本保险合同的伤残保险金的受益人为被保险人本人。</w:t>
            </w:r>
          </w:p>
        </w:tc>
      </w:tr>
    </w:tbl>
    <w:p>
      <w:pPr>
        <w:spacing w:line="140" w:lineRule="exact"/>
        <w:rPr>
          <w:rFonts w:hint="eastAsia"/>
        </w:rPr>
      </w:pPr>
    </w:p>
    <w:tbl>
      <w:tblPr>
        <w:tblStyle w:val="22"/>
        <w:tblW w:w="11341" w:type="dxa"/>
        <w:tblInd w:w="-176" w:type="dxa"/>
        <w:tblLayout w:type="autofit"/>
        <w:tblCellMar>
          <w:top w:w="0" w:type="dxa"/>
          <w:left w:w="108" w:type="dxa"/>
          <w:bottom w:w="0" w:type="dxa"/>
          <w:right w:w="108" w:type="dxa"/>
        </w:tblCellMar>
      </w:tblPr>
      <w:tblGrid>
        <w:gridCol w:w="2269"/>
        <w:gridCol w:w="9072"/>
      </w:tblGrid>
      <w:tr>
        <w:tblPrEx>
          <w:tblCellMar>
            <w:top w:w="0" w:type="dxa"/>
            <w:left w:w="108" w:type="dxa"/>
            <w:bottom w:w="0" w:type="dxa"/>
            <w:right w:w="108" w:type="dxa"/>
          </w:tblCellMar>
        </w:tblPrEx>
        <w:trPr>
          <w:wBefore w:w="0" w:type="dxa"/>
          <w:wAfter w:w="0" w:type="dxa"/>
        </w:trPr>
        <w:tc>
          <w:tcPr>
            <w:tcW w:w="2269" w:type="dxa"/>
            <w:shd w:val="clear" w:color="auto" w:fill="auto"/>
            <w:noWrap w:val="0"/>
            <w:vAlign w:val="top"/>
          </w:tcPr>
          <w:p>
            <w:pPr>
              <w:spacing w:line="240" w:lineRule="auto"/>
              <w:rPr>
                <w:sz w:val="18"/>
                <w:szCs w:val="18"/>
              </w:rPr>
            </w:pPr>
            <w:r>
              <w:rPr>
                <w:rFonts w:hint="eastAsia" w:ascii="仿宋_GB2312" w:hAnsi="宋体" w:eastAsia="仿宋_GB2312"/>
                <w:b/>
                <w:sz w:val="18"/>
                <w:szCs w:val="18"/>
              </w:rPr>
              <w:t>2.保险责任</w:t>
            </w:r>
          </w:p>
        </w:tc>
        <w:tc>
          <w:tcPr>
            <w:tcW w:w="9072" w:type="dxa"/>
            <w:shd w:val="clear" w:color="auto" w:fill="auto"/>
            <w:noWrap w:val="0"/>
            <w:vAlign w:val="top"/>
          </w:tcPr>
          <w:p>
            <w:pPr>
              <w:rPr>
                <w:rFonts w:hint="eastAsia" w:ascii="仿宋_GB2312" w:hAnsi="宋体" w:eastAsia="仿宋_GB2312"/>
                <w:sz w:val="18"/>
                <w:szCs w:val="18"/>
              </w:rPr>
            </w:pPr>
            <w:r>
              <w:rPr>
                <w:rFonts w:hint="eastAsia" w:ascii="仿宋_GB2312" w:hAnsi="宋体" w:eastAsia="仿宋_GB2312"/>
                <w:sz w:val="18"/>
                <w:szCs w:val="18"/>
              </w:rPr>
              <w:t>在保险期间内，</w:t>
            </w:r>
            <w:r>
              <w:rPr>
                <w:rFonts w:ascii="仿宋_GB2312" w:hAnsi="宋体" w:eastAsia="仿宋_GB2312"/>
                <w:sz w:val="18"/>
                <w:szCs w:val="18"/>
              </w:rPr>
              <w:t>若被保险人</w:t>
            </w:r>
            <w:r>
              <w:rPr>
                <w:rFonts w:hint="eastAsia" w:ascii="仿宋_GB2312" w:hAnsi="宋体" w:eastAsia="仿宋_GB2312"/>
                <w:sz w:val="18"/>
                <w:szCs w:val="18"/>
              </w:rPr>
              <w:t>持有效客票</w:t>
            </w:r>
            <w:r>
              <w:rPr>
                <w:rFonts w:ascii="仿宋_GB2312" w:hAnsi="宋体" w:eastAsia="仿宋_GB2312"/>
                <w:sz w:val="18"/>
                <w:szCs w:val="18"/>
              </w:rPr>
              <w:t>以乘客身份（不包括被保险人本人作为</w:t>
            </w:r>
            <w:r>
              <w:rPr>
                <w:rFonts w:hint="eastAsia" w:ascii="仿宋_GB2312" w:hAnsi="宋体" w:eastAsia="仿宋_GB2312"/>
                <w:sz w:val="18"/>
                <w:szCs w:val="18"/>
              </w:rPr>
              <w:t>航班的</w:t>
            </w:r>
            <w:r>
              <w:rPr>
                <w:rFonts w:ascii="仿宋_GB2312" w:hAnsi="宋体" w:eastAsia="仿宋_GB2312"/>
                <w:sz w:val="18"/>
                <w:szCs w:val="18"/>
              </w:rPr>
              <w:t>机组成员）搭乘</w:t>
            </w:r>
            <w:r>
              <w:rPr>
                <w:rFonts w:hint="eastAsia" w:ascii="仿宋_GB2312" w:hAnsi="宋体" w:eastAsia="仿宋_GB2312"/>
                <w:sz w:val="18"/>
                <w:szCs w:val="18"/>
              </w:rPr>
              <w:t>航班（见释义）</w:t>
            </w:r>
            <w:r>
              <w:rPr>
                <w:rFonts w:ascii="仿宋_GB2312" w:hAnsi="宋体" w:eastAsia="仿宋_GB2312"/>
                <w:sz w:val="18"/>
                <w:szCs w:val="18"/>
              </w:rPr>
              <w:t>时</w:t>
            </w:r>
            <w:r>
              <w:rPr>
                <w:rFonts w:hint="eastAsia" w:ascii="仿宋_GB2312" w:hAnsi="宋体" w:eastAsia="仿宋_GB2312"/>
                <w:sz w:val="18"/>
                <w:szCs w:val="18"/>
              </w:rPr>
              <w:t>，因</w:t>
            </w:r>
            <w:r>
              <w:rPr>
                <w:rFonts w:ascii="仿宋_GB2312" w:hAnsi="宋体" w:eastAsia="仿宋_GB2312"/>
                <w:sz w:val="18"/>
                <w:szCs w:val="18"/>
              </w:rPr>
              <w:t>意外</w:t>
            </w:r>
            <w:r>
              <w:rPr>
                <w:rFonts w:hint="eastAsia" w:ascii="仿宋_GB2312" w:hAnsi="宋体" w:eastAsia="仿宋_GB2312"/>
                <w:sz w:val="18"/>
                <w:szCs w:val="18"/>
              </w:rPr>
              <w:t>伤害（见释义）</w:t>
            </w:r>
            <w:r>
              <w:rPr>
                <w:rFonts w:ascii="仿宋_GB2312" w:hAnsi="宋体" w:eastAsia="仿宋_GB2312"/>
                <w:sz w:val="18"/>
                <w:szCs w:val="18"/>
              </w:rPr>
              <w:t>事故</w:t>
            </w:r>
            <w:r>
              <w:rPr>
                <w:rFonts w:hint="eastAsia" w:ascii="仿宋_GB2312" w:hAnsi="宋体" w:eastAsia="仿宋_GB2312"/>
                <w:sz w:val="18"/>
                <w:szCs w:val="18"/>
              </w:rPr>
              <w:t>导致</w:t>
            </w:r>
            <w:r>
              <w:rPr>
                <w:rFonts w:ascii="仿宋_GB2312" w:hAnsi="宋体" w:eastAsia="仿宋_GB2312"/>
                <w:sz w:val="18"/>
                <w:szCs w:val="18"/>
              </w:rPr>
              <w:t>身故</w:t>
            </w:r>
            <w:r>
              <w:rPr>
                <w:rFonts w:hint="eastAsia" w:ascii="仿宋_GB2312" w:hAnsi="宋体" w:eastAsia="仿宋_GB2312"/>
                <w:sz w:val="18"/>
                <w:szCs w:val="18"/>
              </w:rPr>
              <w:t>或伤残的</w:t>
            </w:r>
            <w:r>
              <w:rPr>
                <w:rFonts w:ascii="仿宋_GB2312" w:hAnsi="宋体" w:eastAsia="仿宋_GB2312"/>
                <w:sz w:val="18"/>
                <w:szCs w:val="18"/>
              </w:rPr>
              <w:t>，</w:t>
            </w:r>
            <w:r>
              <w:rPr>
                <w:rFonts w:hint="eastAsia" w:ascii="仿宋_GB2312" w:hAnsi="宋体" w:eastAsia="仿宋_GB2312"/>
                <w:sz w:val="18"/>
                <w:szCs w:val="18"/>
              </w:rPr>
              <w:t>保险人依照下列约定，以保险单所载明的保险金额为限给付航班意外伤害保险金。</w:t>
            </w:r>
          </w:p>
          <w:p>
            <w:pPr>
              <w:rPr>
                <w:rFonts w:hint="eastAsia" w:ascii="仿宋_GB2312" w:hAnsi="宋体" w:eastAsia="仿宋_GB2312"/>
                <w:sz w:val="18"/>
                <w:szCs w:val="18"/>
              </w:rPr>
            </w:pPr>
            <w:r>
              <w:rPr>
                <w:rFonts w:hint="eastAsia" w:ascii="仿宋_GB2312" w:hAnsi="宋体" w:eastAsia="仿宋_GB2312"/>
                <w:sz w:val="18"/>
                <w:szCs w:val="18"/>
              </w:rPr>
              <w:t>一、身故保险责任</w:t>
            </w:r>
          </w:p>
          <w:p>
            <w:pPr>
              <w:rPr>
                <w:rFonts w:hint="eastAsia" w:ascii="仿宋_GB2312" w:hAnsi="宋体" w:eastAsia="仿宋_GB2312"/>
                <w:sz w:val="18"/>
                <w:szCs w:val="18"/>
              </w:rPr>
            </w:pPr>
            <w:r>
              <w:rPr>
                <w:rFonts w:hint="eastAsia" w:ascii="仿宋_GB2312" w:hAnsi="宋体" w:eastAsia="仿宋_GB2312"/>
                <w:sz w:val="18"/>
                <w:szCs w:val="18"/>
              </w:rPr>
              <w:t>在保险期间内，被保险人在航班内遭受意外伤害事故，并</w:t>
            </w:r>
            <w:r>
              <w:rPr>
                <w:rFonts w:hint="eastAsia" w:ascii="仿宋_GB2312" w:hAnsi="宋体" w:eastAsia="仿宋_GB2312"/>
                <w:b/>
                <w:sz w:val="18"/>
                <w:szCs w:val="18"/>
              </w:rPr>
              <w:t>自事故发生之日起180日内</w:t>
            </w:r>
            <w:r>
              <w:rPr>
                <w:rFonts w:hint="eastAsia" w:ascii="仿宋_GB2312" w:hAnsi="宋体" w:eastAsia="仿宋_GB2312"/>
                <w:sz w:val="18"/>
                <w:szCs w:val="18"/>
              </w:rPr>
              <w:t>因该事故身故的，保险人按保险金额给付身故保险金，对该被保险人的保险责任终止。</w:t>
            </w:r>
          </w:p>
          <w:p>
            <w:pPr>
              <w:rPr>
                <w:rFonts w:hint="eastAsia" w:ascii="仿宋_GB2312" w:hAnsi="宋体" w:eastAsia="仿宋_GB2312"/>
                <w:sz w:val="18"/>
                <w:szCs w:val="18"/>
              </w:rPr>
            </w:pPr>
            <w:r>
              <w:rPr>
                <w:rFonts w:hint="eastAsia" w:ascii="仿宋_GB2312" w:hAnsi="宋体" w:eastAsia="仿宋_GB2312"/>
                <w:sz w:val="18"/>
                <w:szCs w:val="18"/>
              </w:rPr>
              <w:t>被保险人因遭受意外伤害事故且自该事故发生日起下落不明，后经人民法院依法宣告死亡的，保险人按保险金额给付身故保险金。但若被保险人被宣告死亡后生还的，保险金受领人应于知道或应当知道被保险人生还后</w:t>
            </w:r>
            <w:r>
              <w:rPr>
                <w:rFonts w:hint="eastAsia" w:ascii="仿宋_GB2312" w:hAnsi="宋体" w:eastAsia="仿宋_GB2312"/>
                <w:b/>
                <w:sz w:val="18"/>
                <w:szCs w:val="18"/>
              </w:rPr>
              <w:t>30日内</w:t>
            </w:r>
            <w:r>
              <w:rPr>
                <w:rFonts w:hint="eastAsia" w:ascii="仿宋_GB2312" w:hAnsi="宋体" w:eastAsia="仿宋_GB2312"/>
                <w:sz w:val="18"/>
                <w:szCs w:val="18"/>
              </w:rPr>
              <w:t>退还保险人给付的身故保险金。</w:t>
            </w:r>
          </w:p>
          <w:p>
            <w:pPr>
              <w:rPr>
                <w:rFonts w:hint="eastAsia" w:ascii="仿宋_GB2312" w:hAnsi="宋体" w:eastAsia="仿宋_GB2312"/>
                <w:b/>
                <w:sz w:val="18"/>
                <w:szCs w:val="18"/>
              </w:rPr>
            </w:pPr>
            <w:r>
              <w:rPr>
                <w:rFonts w:ascii="仿宋_GB2312" w:hAnsi="宋体" w:eastAsia="仿宋_GB2312"/>
                <w:b/>
                <w:sz w:val="18"/>
                <w:szCs w:val="18"/>
              </w:rPr>
              <w:t>被保险人身故前已领有</w:t>
            </w:r>
            <w:r>
              <w:rPr>
                <w:rFonts w:hint="eastAsia" w:ascii="仿宋_GB2312" w:hAnsi="宋体" w:eastAsia="仿宋_GB2312"/>
                <w:b/>
                <w:sz w:val="18"/>
                <w:szCs w:val="18"/>
              </w:rPr>
              <w:t>伤残</w:t>
            </w:r>
            <w:r>
              <w:rPr>
                <w:rFonts w:ascii="仿宋_GB2312" w:hAnsi="宋体" w:eastAsia="仿宋_GB2312"/>
                <w:b/>
                <w:sz w:val="18"/>
                <w:szCs w:val="18"/>
              </w:rPr>
              <w:t>保险金的，身故保险金为扣除已给付保险金后的余额</w:t>
            </w:r>
            <w:r>
              <w:rPr>
                <w:rFonts w:hint="eastAsia" w:ascii="仿宋_GB2312" w:hAnsi="宋体" w:eastAsia="仿宋_GB2312"/>
                <w:b/>
                <w:sz w:val="18"/>
                <w:szCs w:val="18"/>
              </w:rPr>
              <w:t>（如有）</w:t>
            </w:r>
            <w:r>
              <w:rPr>
                <w:rFonts w:ascii="仿宋_GB2312" w:hAnsi="宋体" w:eastAsia="仿宋_GB2312"/>
                <w:b/>
                <w:sz w:val="18"/>
                <w:szCs w:val="18"/>
              </w:rPr>
              <w:t>。</w:t>
            </w:r>
          </w:p>
          <w:p>
            <w:pPr>
              <w:rPr>
                <w:rFonts w:hint="eastAsia" w:ascii="仿宋_GB2312" w:hAnsi="宋体" w:eastAsia="仿宋_GB2312"/>
                <w:sz w:val="18"/>
                <w:szCs w:val="18"/>
              </w:rPr>
            </w:pPr>
            <w:r>
              <w:rPr>
                <w:rFonts w:hint="eastAsia" w:ascii="仿宋_GB2312" w:hAnsi="宋体" w:eastAsia="仿宋_GB2312"/>
                <w:sz w:val="18"/>
                <w:szCs w:val="18"/>
              </w:rPr>
              <w:t>二、伤残保险责任</w:t>
            </w:r>
          </w:p>
          <w:p>
            <w:pPr>
              <w:rPr>
                <w:rFonts w:hint="eastAsia" w:ascii="仿宋_GB2312" w:hAnsi="宋体" w:eastAsia="仿宋_GB2312"/>
                <w:sz w:val="18"/>
                <w:szCs w:val="18"/>
              </w:rPr>
            </w:pPr>
            <w:r>
              <w:rPr>
                <w:rFonts w:hint="eastAsia" w:ascii="仿宋_GB2312" w:hAnsi="宋体" w:eastAsia="仿宋_GB2312"/>
                <w:sz w:val="18"/>
                <w:szCs w:val="18"/>
              </w:rPr>
              <w:t>在保险期间内，被保险人在航班内遭受意外伤害事故，并自该事故发生之日起180日内因该事故造成本保险合同所附</w:t>
            </w:r>
            <w:r>
              <w:rPr>
                <w:rFonts w:hint="eastAsia" w:ascii="仿宋_GB2312" w:hAnsi="宋体" w:eastAsia="仿宋_GB2312"/>
                <w:b/>
                <w:sz w:val="18"/>
                <w:szCs w:val="18"/>
              </w:rPr>
              <w:t>《人身保险伤残评定标准及代码》（标准编号为 JR/T 0083-2013，以下简称《伤残评定标准》）（见释义）</w:t>
            </w:r>
            <w:r>
              <w:rPr>
                <w:rFonts w:hint="eastAsia" w:ascii="仿宋_GB2312" w:hAnsi="宋体" w:eastAsia="仿宋_GB2312"/>
                <w:sz w:val="18"/>
                <w:szCs w:val="18"/>
              </w:rPr>
              <w:t>所列伤残之一的，保险人按该表所列给付比例乘以保险金额给付伤残保险金。如第180日治疗仍未结束的，按当日的身体情况进行伤残鉴定，并据此给付伤残保险金。</w:t>
            </w:r>
          </w:p>
          <w:p>
            <w:pPr>
              <w:pStyle w:val="32"/>
              <w:rPr>
                <w:rFonts w:hint="eastAsia" w:ascii="仿宋_GB2312" w:hAnsi="宋体" w:eastAsia="仿宋_GB2312"/>
                <w:sz w:val="18"/>
                <w:szCs w:val="18"/>
              </w:rPr>
            </w:pPr>
            <w:r>
              <w:rPr>
                <w:rFonts w:hint="eastAsia" w:ascii="仿宋_GB2312" w:hAnsi="宋体" w:eastAsia="仿宋_GB2312"/>
                <w:sz w:val="18"/>
                <w:szCs w:val="18"/>
              </w:rPr>
              <w:t>1） 当同一保险事故造成两处或两处以上伤残时，应首先对各处伤残程度分别进行评定，如果几处伤残等级不同，以最重的伤残等级作为最终的评定结论；如果两处或两处以上伤残等级相同，伤残等级在原评定基础上最多晋升一级，最高晋升至第一级。同一部位和性质的伤残，不应采用《伤残评定标准》条文两条以上或者同一条文两次以上进行评定。</w:t>
            </w:r>
          </w:p>
          <w:p>
            <w:pPr>
              <w:pStyle w:val="32"/>
              <w:rPr>
                <w:rFonts w:hint="eastAsia" w:ascii="仿宋_GB2312" w:hAnsi="宋体" w:eastAsia="仿宋_GB2312"/>
                <w:sz w:val="18"/>
                <w:szCs w:val="18"/>
              </w:rPr>
            </w:pPr>
            <w:r>
              <w:rPr>
                <w:rFonts w:hint="eastAsia" w:ascii="仿宋_GB2312" w:hAnsi="宋体" w:eastAsia="仿宋_GB2312"/>
                <w:sz w:val="18"/>
                <w:szCs w:val="18"/>
              </w:rPr>
              <w:t>2） 被保险人如在本次意外伤害事故之前已有伤残，保险人按合并后的伤残程度在《伤残评定标准》中所对应的给付比例给付伤残保险金，但应扣除原有伤残程度在《伤残评定标准》所对应的伤残保险金。</w:t>
            </w:r>
          </w:p>
          <w:p>
            <w:pPr>
              <w:rPr>
                <w:rFonts w:hint="eastAsia" w:ascii="Calibri" w:hAnsi="Calibri" w:eastAsia="仿宋_GB2312"/>
                <w:sz w:val="18"/>
                <w:szCs w:val="18"/>
                <w:lang w:val="en-CA"/>
              </w:rPr>
            </w:pPr>
            <w:r>
              <w:rPr>
                <w:rFonts w:hint="eastAsia" w:ascii="仿宋_GB2312" w:hAnsi="宋体" w:eastAsia="仿宋_GB2312"/>
                <w:b/>
                <w:sz w:val="18"/>
                <w:szCs w:val="18"/>
              </w:rPr>
              <w:t>在保险期间内，身故及伤残保险责任的保险金累计给付金额以保险单载明的意外伤害保险金额为限。</w:t>
            </w:r>
          </w:p>
        </w:tc>
      </w:tr>
    </w:tbl>
    <w:p>
      <w:pPr>
        <w:spacing w:line="140" w:lineRule="exact"/>
        <w:rPr>
          <w:rFonts w:hint="eastAsia"/>
        </w:rPr>
      </w:pPr>
    </w:p>
    <w:tbl>
      <w:tblPr>
        <w:tblStyle w:val="22"/>
        <w:tblW w:w="11341" w:type="dxa"/>
        <w:tblInd w:w="-176" w:type="dxa"/>
        <w:tblLayout w:type="autofit"/>
        <w:tblCellMar>
          <w:top w:w="0" w:type="dxa"/>
          <w:left w:w="108" w:type="dxa"/>
          <w:bottom w:w="0" w:type="dxa"/>
          <w:right w:w="108" w:type="dxa"/>
        </w:tblCellMar>
      </w:tblPr>
      <w:tblGrid>
        <w:gridCol w:w="2269"/>
        <w:gridCol w:w="9072"/>
      </w:tblGrid>
      <w:tr>
        <w:tblPrEx>
          <w:tblCellMar>
            <w:top w:w="0" w:type="dxa"/>
            <w:left w:w="108" w:type="dxa"/>
            <w:bottom w:w="0" w:type="dxa"/>
            <w:right w:w="108" w:type="dxa"/>
          </w:tblCellMar>
        </w:tblPrEx>
        <w:trPr>
          <w:wBefore w:w="0" w:type="dxa"/>
          <w:wAfter w:w="0" w:type="dxa"/>
        </w:trPr>
        <w:tc>
          <w:tcPr>
            <w:tcW w:w="2269" w:type="dxa"/>
            <w:shd w:val="clear" w:color="auto" w:fill="auto"/>
            <w:noWrap w:val="0"/>
            <w:vAlign w:val="top"/>
          </w:tcPr>
          <w:p>
            <w:pPr>
              <w:spacing w:line="240" w:lineRule="auto"/>
              <w:rPr>
                <w:sz w:val="18"/>
                <w:szCs w:val="18"/>
              </w:rPr>
            </w:pPr>
            <w:r>
              <w:rPr>
                <w:rFonts w:hint="eastAsia" w:ascii="仿宋_GB2312" w:hAnsi="宋体" w:eastAsia="仿宋_GB2312"/>
                <w:b/>
                <w:sz w:val="18"/>
                <w:szCs w:val="18"/>
              </w:rPr>
              <w:t>3.责任免除</w:t>
            </w:r>
          </w:p>
        </w:tc>
        <w:tc>
          <w:tcPr>
            <w:tcW w:w="9072" w:type="dxa"/>
            <w:shd w:val="clear" w:color="auto" w:fill="auto"/>
            <w:noWrap w:val="0"/>
            <w:vAlign w:val="top"/>
          </w:tcPr>
          <w:p>
            <w:pPr>
              <w:pStyle w:val="32"/>
              <w:rPr>
                <w:rFonts w:ascii="仿宋_GB2312" w:hAnsi="宋体" w:eastAsia="仿宋_GB2312"/>
                <w:sz w:val="18"/>
                <w:szCs w:val="18"/>
              </w:rPr>
            </w:pPr>
            <w:r>
              <w:rPr>
                <w:rFonts w:hint="eastAsia" w:ascii="仿宋_GB2312" w:hAnsi="宋体" w:eastAsia="仿宋_GB2312"/>
                <w:sz w:val="18"/>
                <w:szCs w:val="18"/>
              </w:rPr>
              <w:t>因下列任一情形造成被保险人身故或伤残的，或具备下列任一情形的，保险人不承担给付保险金责任：</w:t>
            </w:r>
          </w:p>
          <w:p>
            <w:pPr>
              <w:numPr>
                <w:ilvl w:val="0"/>
                <w:numId w:val="2"/>
              </w:numPr>
              <w:tabs>
                <w:tab w:val="left" w:pos="0"/>
              </w:tabs>
              <w:snapToGrid w:val="0"/>
              <w:spacing w:line="240" w:lineRule="auto"/>
              <w:jc w:val="both"/>
              <w:rPr>
                <w:rFonts w:hint="eastAsia" w:ascii="仿宋_GB2312" w:hAnsi="宋体" w:eastAsia="仿宋_GB2312"/>
                <w:b/>
                <w:sz w:val="18"/>
                <w:szCs w:val="18"/>
              </w:rPr>
            </w:pPr>
            <w:r>
              <w:rPr>
                <w:rFonts w:hint="eastAsia" w:ascii="仿宋_GB2312" w:hAnsi="宋体" w:eastAsia="仿宋_GB2312"/>
                <w:b/>
                <w:sz w:val="18"/>
                <w:szCs w:val="18"/>
              </w:rPr>
              <w:t>投保人或被保险人的故意行为；</w:t>
            </w:r>
          </w:p>
          <w:p>
            <w:pPr>
              <w:numPr>
                <w:ilvl w:val="0"/>
                <w:numId w:val="2"/>
              </w:numPr>
              <w:tabs>
                <w:tab w:val="left" w:pos="0"/>
              </w:tabs>
              <w:snapToGrid w:val="0"/>
              <w:spacing w:line="240" w:lineRule="auto"/>
              <w:jc w:val="both"/>
              <w:rPr>
                <w:rFonts w:hint="eastAsia" w:ascii="仿宋_GB2312" w:hAnsi="宋体" w:eastAsia="仿宋_GB2312"/>
                <w:b/>
                <w:sz w:val="18"/>
                <w:szCs w:val="18"/>
              </w:rPr>
            </w:pPr>
            <w:r>
              <w:rPr>
                <w:rFonts w:hint="eastAsia" w:ascii="仿宋_GB2312" w:hAnsi="宋体" w:eastAsia="仿宋_GB2312"/>
                <w:b/>
                <w:sz w:val="18"/>
                <w:szCs w:val="18"/>
              </w:rPr>
              <w:t>被保险人违反承运人关于安全乘坐的规定；</w:t>
            </w:r>
          </w:p>
          <w:p>
            <w:pPr>
              <w:numPr>
                <w:ilvl w:val="0"/>
                <w:numId w:val="2"/>
              </w:numPr>
              <w:tabs>
                <w:tab w:val="left" w:pos="0"/>
              </w:tabs>
              <w:snapToGrid w:val="0"/>
              <w:spacing w:line="240" w:lineRule="auto"/>
              <w:jc w:val="both"/>
              <w:rPr>
                <w:rFonts w:hint="eastAsia" w:ascii="仿宋_GB2312" w:hAnsi="宋体" w:eastAsia="仿宋_GB2312"/>
                <w:b/>
                <w:sz w:val="18"/>
                <w:szCs w:val="18"/>
              </w:rPr>
            </w:pPr>
            <w:r>
              <w:rPr>
                <w:rFonts w:hint="eastAsia" w:ascii="仿宋_GB2312" w:hAnsi="宋体" w:eastAsia="仿宋_GB2312"/>
                <w:b/>
                <w:sz w:val="18"/>
                <w:szCs w:val="18"/>
              </w:rPr>
              <w:t>被保险人自致伤害或自杀，但被保险人自杀时为无民事行为能力人的除外；</w:t>
            </w:r>
          </w:p>
          <w:p>
            <w:pPr>
              <w:numPr>
                <w:ilvl w:val="0"/>
                <w:numId w:val="2"/>
              </w:numPr>
              <w:tabs>
                <w:tab w:val="left" w:pos="0"/>
              </w:tabs>
              <w:snapToGrid w:val="0"/>
              <w:spacing w:line="240" w:lineRule="auto"/>
              <w:jc w:val="both"/>
              <w:rPr>
                <w:rFonts w:hint="eastAsia" w:ascii="仿宋_GB2312" w:hAnsi="宋体" w:eastAsia="仿宋_GB2312"/>
                <w:b/>
                <w:sz w:val="18"/>
                <w:szCs w:val="18"/>
              </w:rPr>
            </w:pPr>
            <w:r>
              <w:rPr>
                <w:rFonts w:hint="eastAsia" w:ascii="仿宋_GB2312" w:hAnsi="宋体" w:eastAsia="仿宋_GB2312"/>
                <w:b/>
                <w:sz w:val="18"/>
                <w:szCs w:val="18"/>
              </w:rPr>
              <w:t>因被保险人挑衅或故意行为而导致的打斗、被袭击或被谋杀；</w:t>
            </w:r>
          </w:p>
          <w:p>
            <w:pPr>
              <w:numPr>
                <w:ilvl w:val="0"/>
                <w:numId w:val="2"/>
              </w:numPr>
              <w:tabs>
                <w:tab w:val="left" w:pos="0"/>
              </w:tabs>
              <w:snapToGrid w:val="0"/>
              <w:spacing w:line="240" w:lineRule="auto"/>
              <w:jc w:val="both"/>
              <w:rPr>
                <w:rFonts w:hint="eastAsia" w:ascii="仿宋_GB2312" w:hAnsi="宋体" w:eastAsia="仿宋_GB2312"/>
                <w:b/>
                <w:sz w:val="18"/>
                <w:szCs w:val="18"/>
              </w:rPr>
            </w:pPr>
            <w:r>
              <w:rPr>
                <w:rFonts w:hint="eastAsia" w:ascii="仿宋_GB2312" w:hAnsi="宋体" w:eastAsia="仿宋_GB2312"/>
                <w:b/>
                <w:sz w:val="18"/>
                <w:szCs w:val="18"/>
              </w:rPr>
              <w:t>被保险人妊娠（含宫外孕）、流产（含任何原因所导致的流产和人工流产）、分娩（含剖腹产）、节育、不孕不育；</w:t>
            </w:r>
          </w:p>
          <w:p>
            <w:pPr>
              <w:numPr>
                <w:ilvl w:val="0"/>
                <w:numId w:val="2"/>
              </w:numPr>
              <w:tabs>
                <w:tab w:val="left" w:pos="0"/>
              </w:tabs>
              <w:snapToGrid w:val="0"/>
              <w:spacing w:line="240" w:lineRule="auto"/>
              <w:jc w:val="both"/>
              <w:rPr>
                <w:rFonts w:hint="eastAsia" w:ascii="仿宋_GB2312" w:hAnsi="宋体" w:eastAsia="仿宋_GB2312"/>
                <w:b/>
                <w:sz w:val="18"/>
                <w:szCs w:val="18"/>
              </w:rPr>
            </w:pPr>
            <w:r>
              <w:rPr>
                <w:rFonts w:hint="eastAsia" w:ascii="仿宋_GB2312" w:hAnsi="宋体" w:eastAsia="仿宋_GB2312"/>
                <w:b/>
                <w:sz w:val="18"/>
                <w:szCs w:val="18"/>
              </w:rPr>
              <w:t>被保险人疾病、食物中毒、药物过敏、中暑、高原反应特定疾病(见释义)及其并发症、猝死(见释义)；</w:t>
            </w:r>
          </w:p>
          <w:p>
            <w:pPr>
              <w:numPr>
                <w:ilvl w:val="0"/>
                <w:numId w:val="2"/>
              </w:numPr>
              <w:tabs>
                <w:tab w:val="left" w:pos="0"/>
              </w:tabs>
              <w:snapToGrid w:val="0"/>
              <w:spacing w:line="240" w:lineRule="auto"/>
              <w:jc w:val="both"/>
              <w:rPr>
                <w:rFonts w:hint="eastAsia" w:ascii="仿宋_GB2312" w:hAnsi="宋体" w:eastAsia="仿宋_GB2312"/>
                <w:b/>
                <w:sz w:val="18"/>
                <w:szCs w:val="18"/>
              </w:rPr>
            </w:pPr>
            <w:r>
              <w:rPr>
                <w:rFonts w:hint="eastAsia" w:ascii="仿宋_GB2312" w:hAnsi="宋体" w:eastAsia="仿宋_GB2312"/>
                <w:b/>
                <w:sz w:val="18"/>
                <w:szCs w:val="18"/>
              </w:rPr>
              <w:t>被保险人未遵医嘱，私自服用、涂用、注射药物；</w:t>
            </w:r>
          </w:p>
          <w:p>
            <w:pPr>
              <w:numPr>
                <w:ilvl w:val="0"/>
                <w:numId w:val="2"/>
              </w:numPr>
              <w:tabs>
                <w:tab w:val="left" w:pos="0"/>
              </w:tabs>
              <w:snapToGrid w:val="0"/>
              <w:spacing w:line="240" w:lineRule="auto"/>
              <w:jc w:val="both"/>
              <w:rPr>
                <w:rFonts w:hint="eastAsia" w:ascii="仿宋_GB2312" w:hAnsi="宋体" w:eastAsia="仿宋_GB2312"/>
                <w:b/>
                <w:sz w:val="18"/>
                <w:szCs w:val="18"/>
              </w:rPr>
            </w:pPr>
            <w:r>
              <w:rPr>
                <w:rFonts w:hint="eastAsia" w:ascii="仿宋_GB2312" w:hAnsi="宋体" w:eastAsia="仿宋_GB2312"/>
                <w:b/>
                <w:sz w:val="18"/>
                <w:szCs w:val="18"/>
              </w:rPr>
              <w:t>任何生物、化学、原子能武器，原子能或核能装置所造成的爆炸、灼伤、污染或辐射；</w:t>
            </w:r>
          </w:p>
          <w:p>
            <w:pPr>
              <w:numPr>
                <w:ilvl w:val="0"/>
                <w:numId w:val="2"/>
              </w:numPr>
              <w:tabs>
                <w:tab w:val="left" w:pos="0"/>
              </w:tabs>
              <w:snapToGrid w:val="0"/>
              <w:spacing w:line="240" w:lineRule="auto"/>
              <w:jc w:val="both"/>
              <w:rPr>
                <w:rFonts w:hint="eastAsia" w:ascii="仿宋_GB2312" w:hAnsi="宋体" w:eastAsia="仿宋_GB2312"/>
                <w:b/>
                <w:sz w:val="18"/>
                <w:szCs w:val="18"/>
              </w:rPr>
            </w:pPr>
            <w:r>
              <w:rPr>
                <w:rFonts w:hint="eastAsia" w:ascii="仿宋_GB2312" w:hAnsi="宋体" w:eastAsia="仿宋_GB2312"/>
                <w:b/>
                <w:sz w:val="18"/>
                <w:szCs w:val="18"/>
              </w:rPr>
              <w:t>战争（见释义）、军事行动、暴动或武装叛乱期间；</w:t>
            </w:r>
          </w:p>
          <w:p>
            <w:pPr>
              <w:numPr>
                <w:ilvl w:val="0"/>
                <w:numId w:val="2"/>
              </w:numPr>
              <w:tabs>
                <w:tab w:val="left" w:pos="0"/>
              </w:tabs>
              <w:snapToGrid w:val="0"/>
              <w:spacing w:line="240" w:lineRule="auto"/>
              <w:jc w:val="both"/>
              <w:rPr>
                <w:rFonts w:hint="eastAsia" w:ascii="仿宋_GB2312" w:hAnsi="宋体" w:eastAsia="仿宋_GB2312"/>
                <w:b/>
                <w:sz w:val="18"/>
                <w:szCs w:val="18"/>
              </w:rPr>
            </w:pPr>
            <w:r>
              <w:rPr>
                <w:rFonts w:hint="eastAsia" w:ascii="仿宋_GB2312" w:hAnsi="宋体" w:eastAsia="仿宋_GB2312"/>
                <w:b/>
                <w:sz w:val="18"/>
                <w:szCs w:val="18"/>
              </w:rPr>
              <w:t>被保险人从事违法、犯罪活动期间或被依法拘留、服刑、在逃期间；</w:t>
            </w:r>
          </w:p>
          <w:p>
            <w:pPr>
              <w:numPr>
                <w:ilvl w:val="0"/>
                <w:numId w:val="2"/>
              </w:numPr>
              <w:tabs>
                <w:tab w:val="left" w:pos="0"/>
              </w:tabs>
              <w:snapToGrid w:val="0"/>
              <w:spacing w:line="240" w:lineRule="auto"/>
              <w:jc w:val="both"/>
              <w:rPr>
                <w:rFonts w:hint="eastAsia" w:ascii="仿宋_GB2312" w:hAnsi="宋体" w:eastAsia="仿宋_GB2312"/>
                <w:b/>
                <w:sz w:val="18"/>
                <w:szCs w:val="18"/>
              </w:rPr>
            </w:pPr>
            <w:r>
              <w:rPr>
                <w:rFonts w:hint="eastAsia" w:ascii="仿宋_GB2312" w:hAnsi="宋体" w:eastAsia="仿宋_GB2312"/>
                <w:b/>
                <w:sz w:val="18"/>
                <w:szCs w:val="18"/>
              </w:rPr>
              <w:t>被保险人在酒精或毒品、管制药物的影响期间；</w:t>
            </w:r>
          </w:p>
          <w:p>
            <w:pPr>
              <w:numPr>
                <w:ilvl w:val="0"/>
                <w:numId w:val="2"/>
              </w:numPr>
              <w:tabs>
                <w:tab w:val="left" w:pos="0"/>
              </w:tabs>
              <w:snapToGrid w:val="0"/>
              <w:spacing w:line="240" w:lineRule="auto"/>
              <w:jc w:val="both"/>
              <w:rPr>
                <w:rFonts w:hint="eastAsia" w:ascii="仿宋_GB2312" w:hAnsi="宋体" w:eastAsia="仿宋_GB2312"/>
                <w:b/>
                <w:sz w:val="18"/>
                <w:szCs w:val="18"/>
              </w:rPr>
            </w:pPr>
            <w:r>
              <w:rPr>
                <w:rFonts w:hint="eastAsia" w:ascii="仿宋_GB2312" w:hAnsi="宋体" w:eastAsia="仿宋_GB2312"/>
                <w:b/>
                <w:sz w:val="18"/>
                <w:szCs w:val="18"/>
              </w:rPr>
              <w:t>被保险人存在精神和行为障碍（以世界卫生组织颁布的《疾病和有关健康问题的国际统计分类（ICD-10）》</w:t>
            </w:r>
          </w:p>
          <w:p>
            <w:pPr>
              <w:tabs>
                <w:tab w:val="left" w:pos="0"/>
              </w:tabs>
              <w:snapToGrid w:val="0"/>
              <w:spacing w:line="240" w:lineRule="auto"/>
              <w:ind w:left="360"/>
              <w:jc w:val="both"/>
              <w:rPr>
                <w:rFonts w:hint="eastAsia" w:ascii="仿宋_GB2312" w:hAnsi="宋体" w:eastAsia="仿宋_GB2312"/>
                <w:b/>
                <w:sz w:val="18"/>
                <w:szCs w:val="18"/>
              </w:rPr>
            </w:pPr>
            <w:r>
              <w:rPr>
                <w:rFonts w:hint="eastAsia" w:ascii="仿宋_GB2312" w:hAnsi="宋体" w:eastAsia="仿宋_GB2312"/>
                <w:b/>
                <w:sz w:val="18"/>
                <w:szCs w:val="18"/>
              </w:rPr>
              <w:t>为准）期间（包括但不限于服药治疗或心理行为治疗期间）；</w:t>
            </w:r>
          </w:p>
          <w:p>
            <w:pPr>
              <w:numPr>
                <w:ilvl w:val="0"/>
                <w:numId w:val="2"/>
              </w:numPr>
              <w:tabs>
                <w:tab w:val="left" w:pos="0"/>
              </w:tabs>
              <w:snapToGrid w:val="0"/>
              <w:spacing w:line="240" w:lineRule="auto"/>
              <w:jc w:val="both"/>
              <w:rPr>
                <w:rFonts w:hint="eastAsia" w:ascii="仿宋_GB2312" w:hAnsi="宋体" w:eastAsia="仿宋_GB2312"/>
                <w:b/>
                <w:sz w:val="18"/>
                <w:szCs w:val="18"/>
              </w:rPr>
            </w:pPr>
            <w:r>
              <w:rPr>
                <w:rFonts w:hint="eastAsia" w:ascii="仿宋_GB2312" w:hAnsi="宋体" w:eastAsia="仿宋_GB2312"/>
                <w:b/>
                <w:sz w:val="18"/>
                <w:szCs w:val="18"/>
              </w:rPr>
              <w:t>保单生效前已存在的受伤及其并发症；</w:t>
            </w:r>
          </w:p>
          <w:p>
            <w:pPr>
              <w:numPr>
                <w:ilvl w:val="0"/>
                <w:numId w:val="2"/>
              </w:numPr>
              <w:tabs>
                <w:tab w:val="left" w:pos="0"/>
              </w:tabs>
              <w:snapToGrid w:val="0"/>
              <w:spacing w:line="240" w:lineRule="auto"/>
              <w:jc w:val="both"/>
              <w:rPr>
                <w:rFonts w:hint="eastAsia" w:ascii="仿宋_GB2312" w:hAnsi="宋体" w:eastAsia="仿宋_GB2312"/>
                <w:b/>
                <w:sz w:val="18"/>
                <w:szCs w:val="18"/>
              </w:rPr>
            </w:pPr>
            <w:r>
              <w:rPr>
                <w:rFonts w:hint="eastAsia" w:ascii="仿宋_GB2312" w:hAnsi="宋体" w:eastAsia="仿宋_GB2312"/>
                <w:b/>
                <w:sz w:val="18"/>
                <w:szCs w:val="18"/>
              </w:rPr>
              <w:t>细菌或病毒感染（但因意外伤害致有伤口而发生感染者除外）；</w:t>
            </w:r>
          </w:p>
          <w:p>
            <w:pPr>
              <w:numPr>
                <w:ilvl w:val="0"/>
                <w:numId w:val="2"/>
              </w:numPr>
              <w:tabs>
                <w:tab w:val="left" w:pos="0"/>
              </w:tabs>
              <w:snapToGrid w:val="0"/>
              <w:spacing w:line="240" w:lineRule="auto"/>
              <w:jc w:val="both"/>
              <w:rPr>
                <w:rFonts w:hint="eastAsia" w:ascii="仿宋_GB2312" w:hAnsi="宋体" w:eastAsia="仿宋_GB2312"/>
                <w:b/>
                <w:sz w:val="18"/>
                <w:szCs w:val="18"/>
              </w:rPr>
            </w:pPr>
            <w:r>
              <w:rPr>
                <w:rFonts w:hint="eastAsia" w:ascii="仿宋_GB2312" w:hAnsi="宋体" w:eastAsia="仿宋_GB2312"/>
                <w:b/>
                <w:sz w:val="18"/>
                <w:szCs w:val="18"/>
              </w:rPr>
              <w:t>被保险人患艾滋病或感染艾滋病病毒期间发生的意外伤害；</w:t>
            </w:r>
          </w:p>
          <w:p>
            <w:pPr>
              <w:numPr>
                <w:ilvl w:val="0"/>
                <w:numId w:val="2"/>
              </w:numPr>
              <w:tabs>
                <w:tab w:val="left" w:pos="0"/>
              </w:tabs>
              <w:snapToGrid w:val="0"/>
              <w:spacing w:line="240" w:lineRule="auto"/>
              <w:jc w:val="both"/>
              <w:rPr>
                <w:rFonts w:hint="eastAsia" w:ascii="仿宋_GB2312" w:hAnsi="宋体" w:eastAsia="仿宋_GB2312"/>
                <w:b/>
                <w:sz w:val="18"/>
                <w:szCs w:val="18"/>
              </w:rPr>
            </w:pPr>
            <w:r>
              <w:rPr>
                <w:rFonts w:hint="eastAsia" w:ascii="仿宋_GB2312" w:hAnsi="宋体" w:eastAsia="仿宋_GB2312"/>
                <w:b/>
                <w:sz w:val="18"/>
                <w:szCs w:val="18"/>
              </w:rPr>
              <w:t>航空或飞行活动，包括身为飞行驾驶员或空勤人员，但以缴费乘客身份乘坐客运民航班机或参与飞行活动的除外；</w:t>
            </w:r>
          </w:p>
          <w:p>
            <w:pPr>
              <w:numPr>
                <w:ilvl w:val="0"/>
                <w:numId w:val="2"/>
              </w:numPr>
              <w:tabs>
                <w:tab w:val="left" w:pos="0"/>
              </w:tabs>
              <w:snapToGrid w:val="0"/>
              <w:spacing w:line="240" w:lineRule="auto"/>
              <w:jc w:val="both"/>
              <w:rPr>
                <w:rFonts w:hint="eastAsia" w:ascii="仿宋_GB2312" w:hAnsi="宋体" w:eastAsia="仿宋_GB2312"/>
                <w:b/>
                <w:sz w:val="18"/>
                <w:szCs w:val="18"/>
              </w:rPr>
            </w:pPr>
            <w:r>
              <w:rPr>
                <w:rFonts w:ascii="仿宋_GB2312" w:hAnsi="宋体" w:eastAsia="仿宋_GB2312"/>
                <w:b/>
                <w:sz w:val="18"/>
                <w:szCs w:val="18"/>
              </w:rPr>
              <w:t>发生</w:t>
            </w:r>
            <w:r>
              <w:rPr>
                <w:rFonts w:hint="eastAsia" w:ascii="仿宋_GB2312" w:hAnsi="宋体" w:eastAsia="仿宋_GB2312"/>
                <w:b/>
                <w:sz w:val="18"/>
                <w:szCs w:val="18"/>
              </w:rPr>
              <w:t>被保险人作为军人</w:t>
            </w:r>
            <w:r>
              <w:rPr>
                <w:rFonts w:ascii="仿宋_GB2312" w:hAnsi="宋体" w:eastAsia="仿宋_GB2312"/>
                <w:b/>
                <w:sz w:val="18"/>
                <w:szCs w:val="18"/>
              </w:rPr>
              <w:t>(</w:t>
            </w:r>
            <w:r>
              <w:rPr>
                <w:rFonts w:hint="eastAsia" w:ascii="仿宋_GB2312" w:hAnsi="宋体" w:eastAsia="仿宋_GB2312"/>
                <w:b/>
                <w:sz w:val="18"/>
                <w:szCs w:val="18"/>
              </w:rPr>
              <w:t>含特种兵</w:t>
            </w:r>
            <w:r>
              <w:rPr>
                <w:rFonts w:ascii="仿宋_GB2312" w:hAnsi="宋体" w:eastAsia="仿宋_GB2312"/>
                <w:b/>
                <w:sz w:val="18"/>
                <w:szCs w:val="18"/>
              </w:rPr>
              <w:t>)</w:t>
            </w:r>
            <w:r>
              <w:rPr>
                <w:rFonts w:hint="eastAsia" w:ascii="仿宋_GB2312" w:hAnsi="宋体" w:eastAsia="仿宋_GB2312"/>
                <w:b/>
                <w:sz w:val="18"/>
                <w:szCs w:val="18"/>
              </w:rPr>
              <w:t>、警务人员</w:t>
            </w:r>
            <w:r>
              <w:rPr>
                <w:rFonts w:ascii="仿宋_GB2312" w:hAnsi="宋体" w:eastAsia="仿宋_GB2312"/>
                <w:b/>
                <w:sz w:val="18"/>
                <w:szCs w:val="18"/>
              </w:rPr>
              <w:t>(</w:t>
            </w:r>
            <w:r>
              <w:rPr>
                <w:rFonts w:hint="eastAsia" w:ascii="仿宋_GB2312" w:hAnsi="宋体" w:eastAsia="仿宋_GB2312"/>
                <w:b/>
                <w:sz w:val="18"/>
                <w:szCs w:val="18"/>
              </w:rPr>
              <w:t>含防暴警察</w:t>
            </w:r>
            <w:r>
              <w:rPr>
                <w:rFonts w:ascii="仿宋_GB2312" w:hAnsi="宋体" w:eastAsia="仿宋_GB2312"/>
                <w:b/>
                <w:sz w:val="18"/>
                <w:szCs w:val="18"/>
              </w:rPr>
              <w:t>)</w:t>
            </w:r>
            <w:r>
              <w:rPr>
                <w:rFonts w:hint="eastAsia" w:ascii="仿宋_GB2312" w:hAnsi="宋体" w:eastAsia="仿宋_GB2312"/>
                <w:b/>
                <w:sz w:val="18"/>
                <w:szCs w:val="18"/>
              </w:rPr>
              <w:t>在训练或执行公务期间；</w:t>
            </w:r>
          </w:p>
          <w:p>
            <w:pPr>
              <w:numPr>
                <w:ilvl w:val="0"/>
                <w:numId w:val="2"/>
              </w:numPr>
              <w:tabs>
                <w:tab w:val="left" w:pos="0"/>
              </w:tabs>
              <w:snapToGrid w:val="0"/>
              <w:spacing w:line="240" w:lineRule="auto"/>
              <w:jc w:val="both"/>
              <w:rPr>
                <w:rFonts w:hint="eastAsia" w:ascii="仿宋_GB2312" w:hAnsi="宋体" w:eastAsia="仿宋_GB2312"/>
                <w:b/>
                <w:sz w:val="18"/>
                <w:szCs w:val="18"/>
              </w:rPr>
            </w:pPr>
            <w:r>
              <w:rPr>
                <w:rFonts w:hint="eastAsia" w:ascii="仿宋_GB2312" w:hAnsi="宋体" w:eastAsia="仿宋_GB2312"/>
                <w:b/>
                <w:sz w:val="18"/>
                <w:szCs w:val="18"/>
              </w:rPr>
              <w:t>被保险人参与恐怖分子行为期间；</w:t>
            </w:r>
          </w:p>
          <w:p>
            <w:pPr>
              <w:numPr>
                <w:ilvl w:val="0"/>
                <w:numId w:val="2"/>
              </w:numPr>
              <w:tabs>
                <w:tab w:val="left" w:pos="0"/>
              </w:tabs>
              <w:snapToGrid w:val="0"/>
              <w:spacing w:line="240" w:lineRule="auto"/>
              <w:jc w:val="both"/>
              <w:rPr>
                <w:rFonts w:hint="eastAsia" w:ascii="仿宋_GB2312" w:hAnsi="宋体" w:eastAsia="仿宋_GB2312"/>
                <w:b/>
                <w:sz w:val="18"/>
                <w:szCs w:val="18"/>
              </w:rPr>
            </w:pPr>
            <w:r>
              <w:rPr>
                <w:rFonts w:hint="eastAsia" w:ascii="仿宋_GB2312" w:hAnsi="宋体" w:eastAsia="仿宋_GB2312"/>
                <w:b/>
                <w:sz w:val="18"/>
                <w:szCs w:val="18"/>
              </w:rPr>
              <w:t>被保险人乘坐从事非法营运的交通工具。</w:t>
            </w:r>
          </w:p>
          <w:p>
            <w:pPr>
              <w:tabs>
                <w:tab w:val="left" w:pos="0"/>
              </w:tabs>
              <w:snapToGrid w:val="0"/>
              <w:spacing w:line="240" w:lineRule="auto"/>
              <w:jc w:val="both"/>
              <w:rPr>
                <w:rFonts w:hint="eastAsia" w:ascii="仿宋_GB2312" w:hAnsi="宋体" w:eastAsia="仿宋_GB2312"/>
                <w:b/>
                <w:sz w:val="18"/>
                <w:szCs w:val="18"/>
              </w:rPr>
            </w:pPr>
          </w:p>
        </w:tc>
      </w:tr>
    </w:tbl>
    <w:p>
      <w:pPr>
        <w:spacing w:line="140" w:lineRule="exact"/>
        <w:rPr>
          <w:rFonts w:hint="eastAsia"/>
        </w:rPr>
      </w:pPr>
    </w:p>
    <w:tbl>
      <w:tblPr>
        <w:tblStyle w:val="22"/>
        <w:tblW w:w="11341" w:type="dxa"/>
        <w:tblInd w:w="-176" w:type="dxa"/>
        <w:tblLayout w:type="autofit"/>
        <w:tblCellMar>
          <w:top w:w="0" w:type="dxa"/>
          <w:left w:w="108" w:type="dxa"/>
          <w:bottom w:w="0" w:type="dxa"/>
          <w:right w:w="108" w:type="dxa"/>
        </w:tblCellMar>
      </w:tblPr>
      <w:tblGrid>
        <w:gridCol w:w="2269"/>
        <w:gridCol w:w="9072"/>
      </w:tblGrid>
      <w:tr>
        <w:tblPrEx>
          <w:tblCellMar>
            <w:top w:w="0" w:type="dxa"/>
            <w:left w:w="108" w:type="dxa"/>
            <w:bottom w:w="0" w:type="dxa"/>
            <w:right w:w="108" w:type="dxa"/>
          </w:tblCellMar>
        </w:tblPrEx>
        <w:trPr>
          <w:wBefore w:w="0" w:type="dxa"/>
          <w:wAfter w:w="0" w:type="dxa"/>
        </w:trPr>
        <w:tc>
          <w:tcPr>
            <w:tcW w:w="2269" w:type="dxa"/>
            <w:shd w:val="clear" w:color="auto" w:fill="auto"/>
            <w:noWrap w:val="0"/>
            <w:vAlign w:val="top"/>
          </w:tcPr>
          <w:p>
            <w:pPr>
              <w:spacing w:line="240" w:lineRule="auto"/>
              <w:rPr>
                <w:sz w:val="18"/>
                <w:szCs w:val="18"/>
              </w:rPr>
            </w:pPr>
            <w:r>
              <w:rPr>
                <w:rFonts w:hint="eastAsia" w:ascii="仿宋_GB2312" w:hAnsi="宋体" w:eastAsia="仿宋_GB2312"/>
                <w:b/>
                <w:sz w:val="18"/>
                <w:szCs w:val="18"/>
              </w:rPr>
              <w:t>4.</w:t>
            </w:r>
            <w:r>
              <w:rPr>
                <w:rFonts w:hint="eastAsia" w:ascii="宋体" w:hAnsi="宋体"/>
                <w:b/>
                <w:sz w:val="15"/>
                <w:szCs w:val="15"/>
              </w:rPr>
              <w:t xml:space="preserve"> </w:t>
            </w:r>
            <w:r>
              <w:rPr>
                <w:rFonts w:hint="eastAsia" w:ascii="仿宋_GB2312" w:hAnsi="宋体" w:eastAsia="仿宋_GB2312"/>
                <w:b/>
                <w:sz w:val="18"/>
                <w:szCs w:val="18"/>
              </w:rPr>
              <w:t>保险金额和保险费</w:t>
            </w:r>
          </w:p>
        </w:tc>
        <w:tc>
          <w:tcPr>
            <w:tcW w:w="9072" w:type="dxa"/>
            <w:shd w:val="clear" w:color="auto" w:fill="auto"/>
            <w:noWrap w:val="0"/>
            <w:vAlign w:val="top"/>
          </w:tcPr>
          <w:p>
            <w:pPr>
              <w:spacing w:line="240" w:lineRule="auto"/>
              <w:rPr>
                <w:sz w:val="18"/>
                <w:szCs w:val="18"/>
              </w:rPr>
            </w:pPr>
            <w:r>
              <w:rPr>
                <w:rFonts w:hint="eastAsia" w:ascii="仿宋_GB2312" w:hAnsi="宋体" w:eastAsia="仿宋_GB2312"/>
                <w:sz w:val="18"/>
                <w:szCs w:val="18"/>
              </w:rPr>
              <w:t>保险金额是保险人承担给付保险金责任的最高限额。保险金额由投保人、保险人双方约定，并在保险单中载明。投保人应该按照合同约定向保险人交纳保险费。</w:t>
            </w:r>
          </w:p>
        </w:tc>
      </w:tr>
    </w:tbl>
    <w:p>
      <w:pPr>
        <w:spacing w:line="140" w:lineRule="exact"/>
        <w:rPr>
          <w:rFonts w:hint="eastAsia"/>
        </w:rPr>
      </w:pPr>
    </w:p>
    <w:tbl>
      <w:tblPr>
        <w:tblStyle w:val="22"/>
        <w:tblW w:w="11341" w:type="dxa"/>
        <w:tblInd w:w="-176" w:type="dxa"/>
        <w:tblLayout w:type="autofit"/>
        <w:tblCellMar>
          <w:top w:w="0" w:type="dxa"/>
          <w:left w:w="108" w:type="dxa"/>
          <w:bottom w:w="0" w:type="dxa"/>
          <w:right w:w="108" w:type="dxa"/>
        </w:tblCellMar>
      </w:tblPr>
      <w:tblGrid>
        <w:gridCol w:w="2269"/>
        <w:gridCol w:w="9072"/>
      </w:tblGrid>
      <w:tr>
        <w:trPr>
          <w:wBefore w:w="0" w:type="dxa"/>
          <w:wAfter w:w="0" w:type="dxa"/>
        </w:trPr>
        <w:tc>
          <w:tcPr>
            <w:tcW w:w="2269" w:type="dxa"/>
            <w:shd w:val="clear" w:color="auto" w:fill="auto"/>
            <w:noWrap w:val="0"/>
            <w:vAlign w:val="top"/>
          </w:tcPr>
          <w:p>
            <w:pPr>
              <w:spacing w:line="240" w:lineRule="auto"/>
              <w:rPr>
                <w:sz w:val="18"/>
                <w:szCs w:val="18"/>
              </w:rPr>
            </w:pPr>
            <w:r>
              <w:rPr>
                <w:rFonts w:hint="eastAsia" w:ascii="仿宋_GB2312" w:hAnsi="宋体" w:eastAsia="仿宋_GB2312"/>
                <w:b/>
                <w:sz w:val="18"/>
                <w:szCs w:val="18"/>
              </w:rPr>
              <w:t>5.保险期间</w:t>
            </w:r>
          </w:p>
        </w:tc>
        <w:tc>
          <w:tcPr>
            <w:tcW w:w="9072" w:type="dxa"/>
            <w:shd w:val="clear" w:color="auto" w:fill="auto"/>
            <w:noWrap w:val="0"/>
            <w:vAlign w:val="top"/>
          </w:tcPr>
          <w:p>
            <w:pPr>
              <w:spacing w:line="240" w:lineRule="auto"/>
              <w:rPr>
                <w:rFonts w:ascii="仿宋_GB2312" w:hAnsi="宋体" w:eastAsia="仿宋_GB2312"/>
                <w:sz w:val="18"/>
                <w:szCs w:val="18"/>
              </w:rPr>
            </w:pPr>
            <w:r>
              <w:rPr>
                <w:rFonts w:hint="eastAsia" w:ascii="仿宋_GB2312" w:hAnsi="宋体" w:eastAsia="仿宋_GB2312"/>
                <w:sz w:val="18"/>
                <w:szCs w:val="18"/>
              </w:rPr>
              <w:t>本合同保险期间由投保人和保险人协商确定，以保险单载明的起讫时间为准。</w:t>
            </w:r>
          </w:p>
          <w:p>
            <w:pPr>
              <w:spacing w:line="240" w:lineRule="auto"/>
              <w:rPr>
                <w:rFonts w:hint="eastAsia" w:ascii="仿宋_GB2312" w:hAnsi="宋体" w:eastAsia="仿宋_GB2312"/>
                <w:sz w:val="18"/>
                <w:szCs w:val="18"/>
              </w:rPr>
            </w:pPr>
            <w:r>
              <w:rPr>
                <w:rFonts w:hint="eastAsia" w:ascii="仿宋_GB2312" w:hAnsi="宋体" w:eastAsia="仿宋_GB2312"/>
                <w:sz w:val="18"/>
                <w:szCs w:val="18"/>
              </w:rPr>
              <w:t>如果投保人选择年度保险合同，保险期为一年，以保险合同载明的起讫时间为准。</w:t>
            </w:r>
          </w:p>
          <w:p>
            <w:pPr>
              <w:spacing w:line="240" w:lineRule="auto"/>
              <w:rPr>
                <w:sz w:val="18"/>
                <w:szCs w:val="18"/>
              </w:rPr>
            </w:pPr>
            <w:r>
              <w:rPr>
                <w:rFonts w:hint="eastAsia" w:ascii="仿宋_GB2312" w:hAnsi="宋体" w:eastAsia="仿宋_GB2312"/>
                <w:sz w:val="18"/>
                <w:szCs w:val="18"/>
              </w:rPr>
              <w:t>如果投保人选择单次保险合同，保险期间为被保险人按合同约定航班乘坐民航班机期间，自持有效机票进入对应商业客运民航班机的舱门时至飞抵目的地走出该班机舱门时止。被保险人改乘等效航班，本保险合同继续有效，保险期间自被保险人进入等效航班班机的舱门时起至飞抵目的地走出所乘等效航班班机舱门时止。</w:t>
            </w:r>
          </w:p>
        </w:tc>
      </w:tr>
    </w:tbl>
    <w:p>
      <w:pPr>
        <w:spacing w:line="140" w:lineRule="exact"/>
        <w:rPr>
          <w:rFonts w:hint="eastAsia"/>
        </w:rPr>
      </w:pPr>
    </w:p>
    <w:tbl>
      <w:tblPr>
        <w:tblStyle w:val="22"/>
        <w:tblW w:w="11341" w:type="dxa"/>
        <w:tblInd w:w="-176" w:type="dxa"/>
        <w:tblLayout w:type="autofit"/>
        <w:tblCellMar>
          <w:top w:w="0" w:type="dxa"/>
          <w:left w:w="108" w:type="dxa"/>
          <w:bottom w:w="0" w:type="dxa"/>
          <w:right w:w="108" w:type="dxa"/>
        </w:tblCellMar>
      </w:tblPr>
      <w:tblGrid>
        <w:gridCol w:w="2269"/>
        <w:gridCol w:w="9072"/>
      </w:tblGrid>
      <w:tr>
        <w:tblPrEx>
          <w:tblCellMar>
            <w:top w:w="0" w:type="dxa"/>
            <w:left w:w="108" w:type="dxa"/>
            <w:bottom w:w="0" w:type="dxa"/>
            <w:right w:w="108" w:type="dxa"/>
          </w:tblCellMar>
        </w:tblPrEx>
        <w:trPr>
          <w:wBefore w:w="0" w:type="dxa"/>
          <w:wAfter w:w="0" w:type="dxa"/>
        </w:trPr>
        <w:tc>
          <w:tcPr>
            <w:tcW w:w="2269" w:type="dxa"/>
            <w:shd w:val="clear" w:color="auto" w:fill="auto"/>
            <w:noWrap w:val="0"/>
            <w:vAlign w:val="top"/>
          </w:tcPr>
          <w:p>
            <w:pPr>
              <w:spacing w:line="240" w:lineRule="auto"/>
              <w:rPr>
                <w:sz w:val="18"/>
                <w:szCs w:val="18"/>
              </w:rPr>
            </w:pPr>
            <w:r>
              <w:rPr>
                <w:rFonts w:hint="eastAsia" w:ascii="仿宋_GB2312" w:hAnsi="宋体" w:eastAsia="仿宋_GB2312"/>
                <w:b/>
                <w:sz w:val="18"/>
                <w:szCs w:val="18"/>
              </w:rPr>
              <w:t>6.</w:t>
            </w:r>
            <w:r>
              <w:rPr>
                <w:rFonts w:hint="eastAsia" w:ascii="宋体" w:hAnsi="宋体"/>
                <w:b/>
                <w:sz w:val="15"/>
                <w:szCs w:val="15"/>
              </w:rPr>
              <w:t xml:space="preserve"> </w:t>
            </w:r>
            <w:r>
              <w:rPr>
                <w:rFonts w:hint="eastAsia" w:ascii="仿宋_GB2312" w:hAnsi="宋体" w:eastAsia="仿宋_GB2312"/>
                <w:b/>
                <w:sz w:val="18"/>
                <w:szCs w:val="18"/>
              </w:rPr>
              <w:t>保险人义务</w:t>
            </w:r>
          </w:p>
        </w:tc>
        <w:tc>
          <w:tcPr>
            <w:tcW w:w="9072" w:type="dxa"/>
            <w:shd w:val="clear" w:color="auto" w:fill="auto"/>
            <w:noWrap w:val="0"/>
            <w:vAlign w:val="top"/>
          </w:tcPr>
          <w:p>
            <w:pPr>
              <w:rPr>
                <w:rFonts w:hint="eastAsia" w:ascii="仿宋_GB2312" w:hAnsi="宋体" w:eastAsia="仿宋_GB2312"/>
                <w:sz w:val="18"/>
                <w:szCs w:val="18"/>
              </w:rPr>
            </w:pPr>
            <w:r>
              <w:rPr>
                <w:rFonts w:hint="eastAsia" w:ascii="仿宋_GB2312" w:hAnsi="宋体" w:eastAsia="仿宋_GB2312"/>
                <w:sz w:val="18"/>
                <w:szCs w:val="18"/>
              </w:rPr>
              <w:t>订立保险合同时，采用保险人提供的格式条款的，保险人向投保人提供的投保单应当附格式条款，保险人应当向投保人说明保险合同的内容。对保险合同中免除保险人责任的条款，保险人在订立合同时应当在投保单、保险单或者其他保险凭证上作出足以引起投保人注意的提示，并对该条款的内容以书面或者口头形式向投保人作出明确说明；未作提示或者明确说明的，该条款不产生效力。</w:t>
            </w:r>
          </w:p>
          <w:p>
            <w:pPr>
              <w:rPr>
                <w:rFonts w:hint="eastAsia" w:ascii="仿宋_GB2312" w:hAnsi="宋体" w:eastAsia="仿宋_GB2312"/>
                <w:sz w:val="18"/>
                <w:szCs w:val="18"/>
              </w:rPr>
            </w:pPr>
            <w:r>
              <w:rPr>
                <w:rFonts w:hint="eastAsia" w:ascii="仿宋_GB2312" w:hAnsi="宋体" w:eastAsia="仿宋_GB2312"/>
                <w:sz w:val="18"/>
                <w:szCs w:val="18"/>
              </w:rPr>
              <w:t>本保险合同成立后，保险人应当及时向投保人签发保险单或其他保险凭证。</w:t>
            </w:r>
          </w:p>
          <w:p>
            <w:pPr>
              <w:rPr>
                <w:rFonts w:hint="eastAsia" w:ascii="仿宋_GB2312" w:hAnsi="宋体" w:eastAsia="仿宋_GB2312"/>
                <w:sz w:val="18"/>
                <w:szCs w:val="18"/>
              </w:rPr>
            </w:pPr>
            <w:r>
              <w:rPr>
                <w:rFonts w:hint="eastAsia" w:ascii="仿宋_GB2312" w:hAnsi="宋体" w:eastAsia="仿宋_GB2312"/>
                <w:sz w:val="18"/>
                <w:szCs w:val="18"/>
              </w:rPr>
              <w:t>保险人认为投保人、被保险人或者受益人提供的有关索赔的证明和资料不完整的，应当及时一次性通知投保人、被保险人或者受益人补充提供。</w:t>
            </w:r>
          </w:p>
          <w:p>
            <w:pPr>
              <w:rPr>
                <w:rFonts w:hint="eastAsia" w:ascii="仿宋_GB2312" w:hAnsi="宋体" w:eastAsia="仿宋_GB2312"/>
                <w:sz w:val="18"/>
                <w:szCs w:val="18"/>
              </w:rPr>
            </w:pPr>
            <w:r>
              <w:rPr>
                <w:rFonts w:hint="eastAsia" w:ascii="仿宋_GB2312" w:hAnsi="宋体" w:eastAsia="仿宋_GB2312"/>
                <w:sz w:val="18"/>
                <w:szCs w:val="18"/>
              </w:rPr>
              <w:t>保险人收到被保险人或者受益人的给付保险金的请求后，应当及时作出是否属于保险责任的核定；情形复杂的，应当在三十日内作出核定，但保险合同另有约定的除外。</w:t>
            </w:r>
          </w:p>
          <w:p>
            <w:pPr>
              <w:rPr>
                <w:rFonts w:hint="eastAsia" w:ascii="仿宋_GB2312" w:hAnsi="宋体" w:eastAsia="仿宋_GB2312"/>
                <w:sz w:val="18"/>
                <w:szCs w:val="18"/>
              </w:rPr>
            </w:pPr>
            <w:r>
              <w:rPr>
                <w:rFonts w:hint="eastAsia" w:ascii="仿宋_GB2312" w:hAnsi="宋体" w:eastAsia="仿宋_GB2312"/>
                <w:sz w:val="18"/>
                <w:szCs w:val="18"/>
              </w:rPr>
              <w:t>保险人应当将核定结果通知被保险人或者受益人；对属于保险责任的，在与被保险人或者受益人达成给付保险金的协议后十日内，履行赔偿保险金义务。保险人依照前款约定作出核定后，对不属于保险责任的，应当自作出核定之日起三日内向被保险人或者受益人发出拒绝给付保险金通知书，并说明理由。</w:t>
            </w:r>
          </w:p>
          <w:p>
            <w:pPr>
              <w:rPr>
                <w:sz w:val="18"/>
                <w:szCs w:val="18"/>
              </w:rPr>
            </w:pPr>
            <w:r>
              <w:rPr>
                <w:rFonts w:hint="eastAsia" w:ascii="仿宋_GB2312" w:hAnsi="宋体" w:eastAsia="仿宋_GB2312"/>
                <w:sz w:val="18"/>
                <w:szCs w:val="18"/>
              </w:rPr>
              <w:t>保险人自收到给付保险金的请求和有关证明、资料之日起六十日内，对其给付保险金的数额不能确定的，应当根据已有证明和资料可以确定的数额先予支付；保险人最终确定给付的数额后，应当支付相应的差额。</w:t>
            </w:r>
          </w:p>
        </w:tc>
      </w:tr>
    </w:tbl>
    <w:p>
      <w:pPr>
        <w:spacing w:line="140" w:lineRule="exact"/>
        <w:rPr>
          <w:rFonts w:hint="eastAsia"/>
        </w:rPr>
      </w:pPr>
    </w:p>
    <w:tbl>
      <w:tblPr>
        <w:tblStyle w:val="22"/>
        <w:tblW w:w="11341" w:type="dxa"/>
        <w:tblInd w:w="-176" w:type="dxa"/>
        <w:tblLayout w:type="autofit"/>
        <w:tblCellMar>
          <w:top w:w="0" w:type="dxa"/>
          <w:left w:w="108" w:type="dxa"/>
          <w:bottom w:w="0" w:type="dxa"/>
          <w:right w:w="108" w:type="dxa"/>
        </w:tblCellMar>
      </w:tblPr>
      <w:tblGrid>
        <w:gridCol w:w="2269"/>
        <w:gridCol w:w="9072"/>
      </w:tblGrid>
      <w:tr>
        <w:tblPrEx>
          <w:tblCellMar>
            <w:top w:w="0" w:type="dxa"/>
            <w:left w:w="108" w:type="dxa"/>
            <w:bottom w:w="0" w:type="dxa"/>
            <w:right w:w="108" w:type="dxa"/>
          </w:tblCellMar>
        </w:tblPrEx>
        <w:trPr>
          <w:wBefore w:w="0" w:type="dxa"/>
          <w:wAfter w:w="0" w:type="dxa"/>
        </w:trPr>
        <w:tc>
          <w:tcPr>
            <w:tcW w:w="2269" w:type="dxa"/>
            <w:shd w:val="clear" w:color="auto" w:fill="auto"/>
            <w:noWrap w:val="0"/>
            <w:vAlign w:val="top"/>
          </w:tcPr>
          <w:p>
            <w:pPr>
              <w:spacing w:line="240" w:lineRule="auto"/>
              <w:rPr>
                <w:sz w:val="18"/>
                <w:szCs w:val="18"/>
              </w:rPr>
            </w:pPr>
            <w:r>
              <w:rPr>
                <w:rFonts w:hint="eastAsia" w:ascii="仿宋_GB2312" w:hAnsi="宋体" w:eastAsia="仿宋_GB2312"/>
                <w:b/>
                <w:sz w:val="18"/>
                <w:szCs w:val="18"/>
              </w:rPr>
              <w:t>7.</w:t>
            </w:r>
            <w:r>
              <w:rPr>
                <w:rFonts w:hint="eastAsia" w:ascii="宋体" w:hAnsi="宋体"/>
                <w:b/>
                <w:sz w:val="15"/>
                <w:szCs w:val="15"/>
              </w:rPr>
              <w:t xml:space="preserve"> </w:t>
            </w:r>
            <w:r>
              <w:rPr>
                <w:rFonts w:hint="eastAsia" w:ascii="仿宋_GB2312" w:hAnsi="宋体" w:eastAsia="仿宋_GB2312"/>
                <w:b/>
                <w:sz w:val="18"/>
                <w:szCs w:val="18"/>
              </w:rPr>
              <w:t>投保人、被保险人义务</w:t>
            </w:r>
          </w:p>
        </w:tc>
        <w:tc>
          <w:tcPr>
            <w:tcW w:w="9072" w:type="dxa"/>
            <w:shd w:val="clear" w:color="auto" w:fill="auto"/>
            <w:noWrap w:val="0"/>
            <w:vAlign w:val="top"/>
          </w:tcPr>
          <w:p>
            <w:pPr>
              <w:rPr>
                <w:rFonts w:hint="eastAsia" w:ascii="仿宋_GB2312" w:hAnsi="宋体" w:eastAsia="仿宋_GB2312"/>
                <w:sz w:val="18"/>
                <w:szCs w:val="18"/>
              </w:rPr>
            </w:pPr>
            <w:r>
              <w:rPr>
                <w:rFonts w:hint="eastAsia" w:ascii="仿宋_GB2312" w:hAnsi="宋体" w:eastAsia="仿宋_GB2312"/>
                <w:sz w:val="18"/>
                <w:szCs w:val="18"/>
              </w:rPr>
              <w:t>除另有约定外，投保人应当在保险合同成立时交清保险费。</w:t>
            </w:r>
          </w:p>
          <w:p>
            <w:pPr>
              <w:rPr>
                <w:rFonts w:hint="eastAsia" w:ascii="仿宋_GB2312" w:hAnsi="宋体" w:eastAsia="仿宋_GB2312"/>
                <w:sz w:val="18"/>
                <w:szCs w:val="18"/>
              </w:rPr>
            </w:pPr>
            <w:r>
              <w:rPr>
                <w:rFonts w:hint="eastAsia" w:ascii="仿宋_GB2312" w:hAnsi="宋体" w:eastAsia="仿宋_GB2312"/>
                <w:sz w:val="18"/>
                <w:szCs w:val="18"/>
              </w:rPr>
              <w:t>投保人、被保险人或者保险金受益人知道保险事故发生后，应当及时通知保险人。</w:t>
            </w:r>
            <w:r>
              <w:rPr>
                <w:rFonts w:hint="eastAsia" w:ascii="仿宋_GB2312" w:hAnsi="宋体" w:eastAsia="仿宋_GB2312"/>
                <w:b/>
                <w:sz w:val="18"/>
                <w:szCs w:val="18"/>
              </w:rPr>
              <w:t>故意或者因重大过失未及时通知，致使保险事故的性质、原因、损失程度等难以确定的，保险人对无法确定的部分，不承担给付保险金责任，但保险人通过其他途径已经及时知道或者应当及时知道保险事故发生的除外</w:t>
            </w:r>
            <w:r>
              <w:rPr>
                <w:rFonts w:hint="eastAsia" w:ascii="仿宋_GB2312" w:hAnsi="宋体" w:eastAsia="仿宋_GB2312"/>
                <w:sz w:val="18"/>
                <w:szCs w:val="18"/>
              </w:rPr>
              <w:t>。</w:t>
            </w:r>
          </w:p>
          <w:p>
            <w:pPr>
              <w:rPr>
                <w:sz w:val="18"/>
                <w:szCs w:val="18"/>
              </w:rPr>
            </w:pPr>
            <w:r>
              <w:rPr>
                <w:rFonts w:hint="eastAsia" w:ascii="仿宋_GB2312" w:hAnsi="宋体" w:eastAsia="仿宋_GB2312"/>
                <w:sz w:val="18"/>
                <w:szCs w:val="18"/>
              </w:rPr>
              <w:t>上述约定，不包括因不可抗力而导致的迟延。</w:t>
            </w:r>
          </w:p>
        </w:tc>
      </w:tr>
    </w:tbl>
    <w:p>
      <w:pPr>
        <w:spacing w:line="140" w:lineRule="exact"/>
        <w:rPr>
          <w:rFonts w:hint="eastAsia"/>
        </w:rPr>
      </w:pPr>
    </w:p>
    <w:tbl>
      <w:tblPr>
        <w:tblStyle w:val="22"/>
        <w:tblW w:w="11341" w:type="dxa"/>
        <w:tblInd w:w="-176" w:type="dxa"/>
        <w:tblLayout w:type="autofit"/>
        <w:tblCellMar>
          <w:top w:w="0" w:type="dxa"/>
          <w:left w:w="108" w:type="dxa"/>
          <w:bottom w:w="0" w:type="dxa"/>
          <w:right w:w="108" w:type="dxa"/>
        </w:tblCellMar>
      </w:tblPr>
      <w:tblGrid>
        <w:gridCol w:w="2269"/>
        <w:gridCol w:w="9072"/>
      </w:tblGrid>
      <w:tr>
        <w:tblPrEx>
          <w:tblCellMar>
            <w:top w:w="0" w:type="dxa"/>
            <w:left w:w="108" w:type="dxa"/>
            <w:bottom w:w="0" w:type="dxa"/>
            <w:right w:w="108" w:type="dxa"/>
          </w:tblCellMar>
        </w:tblPrEx>
        <w:trPr>
          <w:wBefore w:w="0" w:type="dxa"/>
          <w:wAfter w:w="0" w:type="dxa"/>
        </w:trPr>
        <w:tc>
          <w:tcPr>
            <w:tcW w:w="2269" w:type="dxa"/>
            <w:shd w:val="clear" w:color="auto" w:fill="auto"/>
            <w:noWrap w:val="0"/>
            <w:vAlign w:val="top"/>
          </w:tcPr>
          <w:p>
            <w:pPr>
              <w:spacing w:line="240" w:lineRule="auto"/>
              <w:rPr>
                <w:sz w:val="18"/>
                <w:szCs w:val="18"/>
              </w:rPr>
            </w:pPr>
            <w:r>
              <w:rPr>
                <w:rFonts w:hint="eastAsia" w:ascii="仿宋_GB2312" w:hAnsi="宋体" w:eastAsia="仿宋_GB2312"/>
                <w:b/>
                <w:sz w:val="18"/>
                <w:szCs w:val="18"/>
              </w:rPr>
              <w:t>8.保险金申请</w:t>
            </w:r>
          </w:p>
        </w:tc>
        <w:tc>
          <w:tcPr>
            <w:tcW w:w="9072" w:type="dxa"/>
            <w:shd w:val="clear" w:color="auto" w:fill="auto"/>
            <w:noWrap w:val="0"/>
            <w:vAlign w:val="top"/>
          </w:tcPr>
          <w:p>
            <w:pPr>
              <w:pStyle w:val="32"/>
              <w:rPr>
                <w:rFonts w:hint="eastAsia" w:ascii="仿宋_GB2312" w:hAnsi="宋体" w:eastAsia="仿宋_GB2312"/>
                <w:b w:val="0"/>
                <w:sz w:val="18"/>
                <w:szCs w:val="18"/>
              </w:rPr>
            </w:pPr>
            <w:r>
              <w:rPr>
                <w:rFonts w:hint="eastAsia" w:ascii="仿宋_GB2312" w:hAnsi="宋体" w:eastAsia="仿宋_GB2312"/>
                <w:b w:val="0"/>
                <w:sz w:val="18"/>
                <w:szCs w:val="18"/>
              </w:rPr>
              <w:t>保险金申请人（见释义）向保险人申请给付保险金时，应提交以下材料。保险金申请人因特殊原因不能提供以下材料的，应提供其他合法有效的材料。保险金申请人未能提供有关材料，导致保险人无法核实该申请的真实性的，保险人对无法核实部分不承担给付保险金的责任。</w:t>
            </w:r>
          </w:p>
          <w:p>
            <w:pPr>
              <w:pStyle w:val="32"/>
              <w:tabs>
                <w:tab w:val="clear" w:pos="840"/>
              </w:tabs>
              <w:rPr>
                <w:rFonts w:hint="eastAsia" w:ascii="仿宋_GB2312" w:hAnsi="宋体" w:eastAsia="仿宋_GB2312"/>
                <w:b w:val="0"/>
                <w:sz w:val="18"/>
                <w:szCs w:val="18"/>
              </w:rPr>
            </w:pPr>
            <w:r>
              <w:rPr>
                <w:rFonts w:hint="eastAsia" w:ascii="仿宋_GB2312" w:hAnsi="宋体" w:eastAsia="仿宋_GB2312"/>
                <w:b w:val="0"/>
                <w:sz w:val="18"/>
                <w:szCs w:val="18"/>
              </w:rPr>
              <w:t>一、身故保险金申请</w:t>
            </w:r>
          </w:p>
          <w:p>
            <w:pPr>
              <w:pStyle w:val="30"/>
              <w:ind w:left="0" w:leftChars="0" w:firstLine="0" w:firstLineChars="0"/>
              <w:rPr>
                <w:rFonts w:hint="eastAsia" w:ascii="仿宋_GB2312" w:hAnsi="宋体" w:eastAsia="仿宋_GB2312"/>
                <w:sz w:val="18"/>
                <w:szCs w:val="18"/>
              </w:rPr>
            </w:pPr>
            <w:r>
              <w:rPr>
                <w:rFonts w:hint="eastAsia" w:ascii="仿宋_GB2312" w:hAnsi="宋体" w:eastAsia="仿宋_GB2312"/>
                <w:sz w:val="18"/>
                <w:szCs w:val="18"/>
              </w:rPr>
              <w:t>1）索赔申请表</w:t>
            </w:r>
          </w:p>
          <w:p>
            <w:pPr>
              <w:pStyle w:val="30"/>
              <w:ind w:left="0" w:leftChars="0" w:firstLine="0" w:firstLineChars="0"/>
              <w:rPr>
                <w:rFonts w:hint="eastAsia" w:ascii="仿宋_GB2312" w:hAnsi="宋体" w:eastAsia="仿宋_GB2312"/>
                <w:sz w:val="18"/>
                <w:szCs w:val="18"/>
              </w:rPr>
            </w:pPr>
            <w:r>
              <w:rPr>
                <w:rFonts w:hint="eastAsia" w:ascii="仿宋_GB2312" w:hAnsi="宋体" w:eastAsia="仿宋_GB2312"/>
                <w:sz w:val="18"/>
                <w:szCs w:val="18"/>
              </w:rPr>
              <w:t>2）身故保险金受益人/法定继承人的身份证明及其他相关材料；</w:t>
            </w:r>
          </w:p>
          <w:p>
            <w:pPr>
              <w:pStyle w:val="30"/>
              <w:ind w:left="0" w:leftChars="0" w:firstLine="0" w:firstLineChars="0"/>
              <w:rPr>
                <w:rFonts w:hint="eastAsia" w:ascii="仿宋_GB2312" w:hAnsi="宋体" w:eastAsia="仿宋_GB2312"/>
                <w:sz w:val="18"/>
                <w:szCs w:val="18"/>
              </w:rPr>
            </w:pPr>
            <w:r>
              <w:rPr>
                <w:rFonts w:hint="eastAsia" w:ascii="仿宋_GB2312" w:hAnsi="宋体" w:eastAsia="仿宋_GB2312"/>
                <w:sz w:val="18"/>
                <w:szCs w:val="18"/>
              </w:rPr>
              <w:t>3）二级以上（含二级）医疗机构或保险人认可的机构出具的被保险人身故证明书。若被保险人为宣告死亡，保险金申请人应提供人民法院出具的宣告死亡证明文件；</w:t>
            </w:r>
          </w:p>
          <w:p>
            <w:pPr>
              <w:pStyle w:val="30"/>
              <w:ind w:left="0" w:leftChars="0" w:firstLine="0" w:firstLineChars="0"/>
              <w:rPr>
                <w:rFonts w:hint="eastAsia" w:ascii="仿宋_GB2312" w:hAnsi="宋体" w:eastAsia="仿宋_GB2312"/>
                <w:sz w:val="18"/>
                <w:szCs w:val="18"/>
              </w:rPr>
            </w:pPr>
            <w:r>
              <w:rPr>
                <w:rFonts w:hint="eastAsia" w:ascii="仿宋_GB2312" w:hAnsi="宋体" w:eastAsia="仿宋_GB2312"/>
                <w:sz w:val="18"/>
                <w:szCs w:val="18"/>
              </w:rPr>
              <w:t>4）被保险人的户籍注销证明；</w:t>
            </w:r>
          </w:p>
          <w:p>
            <w:pPr>
              <w:pStyle w:val="30"/>
              <w:ind w:left="0" w:leftChars="0" w:firstLine="0" w:firstLineChars="0"/>
              <w:rPr>
                <w:rFonts w:hint="eastAsia" w:ascii="仿宋_GB2312" w:hAnsi="宋体" w:eastAsia="仿宋_GB2312"/>
                <w:sz w:val="18"/>
                <w:szCs w:val="18"/>
              </w:rPr>
            </w:pPr>
            <w:r>
              <w:rPr>
                <w:rFonts w:hint="eastAsia" w:ascii="仿宋_GB2312" w:hAnsi="宋体" w:eastAsia="仿宋_GB2312"/>
                <w:sz w:val="18"/>
                <w:szCs w:val="18"/>
              </w:rPr>
              <w:t>5）保险金申请人所能提供的与确认保险事故的性质、原因、损失程度等有关的其他证明和资料；</w:t>
            </w:r>
          </w:p>
          <w:p>
            <w:pPr>
              <w:pStyle w:val="30"/>
              <w:ind w:left="0" w:leftChars="0" w:firstLine="0" w:firstLineChars="0"/>
              <w:rPr>
                <w:rFonts w:hint="eastAsia" w:ascii="仿宋_GB2312" w:hAnsi="宋体" w:eastAsia="仿宋_GB2312"/>
                <w:sz w:val="18"/>
                <w:szCs w:val="18"/>
              </w:rPr>
            </w:pPr>
            <w:r>
              <w:rPr>
                <w:rFonts w:hint="eastAsia" w:ascii="仿宋_GB2312" w:hAnsi="宋体" w:eastAsia="仿宋_GB2312"/>
                <w:sz w:val="18"/>
                <w:szCs w:val="18"/>
              </w:rPr>
              <w:t>6）保险金申请人所能提供的其他与本项申请相关的材料。</w:t>
            </w:r>
          </w:p>
          <w:p>
            <w:pPr>
              <w:pStyle w:val="32"/>
              <w:rPr>
                <w:rFonts w:hint="eastAsia" w:ascii="仿宋_GB2312" w:hAnsi="宋体" w:eastAsia="仿宋_GB2312"/>
                <w:b w:val="0"/>
                <w:sz w:val="18"/>
                <w:szCs w:val="18"/>
              </w:rPr>
            </w:pPr>
            <w:r>
              <w:rPr>
                <w:rFonts w:hint="eastAsia" w:ascii="仿宋_GB2312" w:hAnsi="宋体" w:eastAsia="仿宋_GB2312"/>
                <w:b w:val="0"/>
                <w:sz w:val="18"/>
                <w:szCs w:val="18"/>
              </w:rPr>
              <w:t>二、伤残保险金申请</w:t>
            </w:r>
          </w:p>
          <w:p>
            <w:pPr>
              <w:pStyle w:val="30"/>
              <w:ind w:left="0" w:leftChars="0" w:firstLine="0" w:firstLineChars="0"/>
              <w:rPr>
                <w:rFonts w:hint="eastAsia" w:ascii="仿宋_GB2312" w:hAnsi="宋体" w:eastAsia="仿宋_GB2312"/>
                <w:sz w:val="18"/>
                <w:szCs w:val="18"/>
              </w:rPr>
            </w:pPr>
            <w:r>
              <w:rPr>
                <w:rFonts w:hint="eastAsia" w:ascii="仿宋_GB2312" w:hAnsi="宋体" w:eastAsia="仿宋_GB2312"/>
                <w:sz w:val="18"/>
                <w:szCs w:val="18"/>
              </w:rPr>
              <w:t>1）索赔申请表；</w:t>
            </w:r>
          </w:p>
          <w:p>
            <w:pPr>
              <w:pStyle w:val="30"/>
              <w:ind w:left="0" w:leftChars="0" w:firstLine="0" w:firstLineChars="0"/>
              <w:rPr>
                <w:rFonts w:hint="eastAsia" w:ascii="仿宋_GB2312" w:hAnsi="宋体" w:eastAsia="仿宋_GB2312"/>
                <w:sz w:val="18"/>
                <w:szCs w:val="18"/>
              </w:rPr>
            </w:pPr>
            <w:r>
              <w:rPr>
                <w:rFonts w:hint="eastAsia" w:ascii="仿宋_GB2312" w:hAnsi="宋体" w:eastAsia="仿宋_GB2312"/>
                <w:sz w:val="18"/>
                <w:szCs w:val="18"/>
              </w:rPr>
              <w:t>2）被保险人身份证明；</w:t>
            </w:r>
          </w:p>
          <w:p>
            <w:pPr>
              <w:pStyle w:val="30"/>
              <w:ind w:left="0" w:leftChars="0" w:firstLine="0" w:firstLineChars="0"/>
              <w:rPr>
                <w:rFonts w:hint="eastAsia" w:ascii="仿宋_GB2312" w:hAnsi="宋体" w:eastAsia="仿宋_GB2312"/>
                <w:sz w:val="18"/>
                <w:szCs w:val="18"/>
              </w:rPr>
            </w:pPr>
            <w:r>
              <w:rPr>
                <w:rFonts w:hint="eastAsia" w:ascii="仿宋_GB2312" w:hAnsi="宋体" w:eastAsia="仿宋_GB2312"/>
                <w:sz w:val="18"/>
                <w:szCs w:val="18"/>
              </w:rPr>
              <w:t>3）二级以上（含二级）或保险人认可的医疗机构或司法鉴定机构出具的残疾或烧烫伤鉴定诊断书；</w:t>
            </w:r>
          </w:p>
          <w:p>
            <w:pPr>
              <w:pStyle w:val="30"/>
              <w:ind w:left="0" w:leftChars="0" w:firstLine="0" w:firstLineChars="0"/>
              <w:rPr>
                <w:rFonts w:hint="eastAsia" w:ascii="仿宋_GB2312" w:hAnsi="宋体" w:eastAsia="仿宋_GB2312"/>
                <w:sz w:val="18"/>
                <w:szCs w:val="18"/>
              </w:rPr>
            </w:pPr>
            <w:r>
              <w:rPr>
                <w:rFonts w:hint="eastAsia" w:ascii="仿宋_GB2312" w:hAnsi="宋体" w:eastAsia="仿宋_GB2312"/>
                <w:sz w:val="18"/>
                <w:szCs w:val="18"/>
              </w:rPr>
              <w:t>4）保险金申请人所能提供的其他与本项申请相关的材料；</w:t>
            </w:r>
          </w:p>
          <w:p>
            <w:pPr>
              <w:rPr>
                <w:rFonts w:hint="eastAsia" w:ascii="仿宋_GB2312" w:hAnsi="宋体" w:eastAsia="仿宋_GB2312"/>
                <w:sz w:val="18"/>
                <w:szCs w:val="18"/>
              </w:rPr>
            </w:pPr>
            <w:r>
              <w:rPr>
                <w:rFonts w:hint="eastAsia" w:ascii="仿宋_GB2312" w:hAnsi="宋体" w:eastAsia="仿宋_GB2312"/>
                <w:sz w:val="18"/>
                <w:szCs w:val="18"/>
              </w:rPr>
              <w:t>5）若保险金申请人委托他人申请的，还应提供授权委托书原件、委托人和受托人的身份证明等相关证明文件。</w:t>
            </w:r>
          </w:p>
          <w:p>
            <w:pPr>
              <w:rPr>
                <w:sz w:val="18"/>
                <w:szCs w:val="18"/>
              </w:rPr>
            </w:pPr>
            <w:r>
              <w:rPr>
                <w:rFonts w:hint="eastAsia" w:ascii="仿宋_GB2312" w:hAnsi="宋体" w:eastAsia="仿宋_GB2312"/>
                <w:sz w:val="18"/>
                <w:szCs w:val="18"/>
              </w:rPr>
              <w:t>保险金申请人向保险人请求给付保险金的诉讼时效期间依法律规定，自其知道或者应当知道保险事故发生之日起计算。</w:t>
            </w:r>
          </w:p>
        </w:tc>
      </w:tr>
    </w:tbl>
    <w:p>
      <w:pPr>
        <w:spacing w:line="140" w:lineRule="exact"/>
        <w:rPr>
          <w:rFonts w:hint="eastAsia"/>
        </w:rPr>
      </w:pPr>
    </w:p>
    <w:tbl>
      <w:tblPr>
        <w:tblStyle w:val="22"/>
        <w:tblW w:w="11341" w:type="dxa"/>
        <w:tblInd w:w="-176" w:type="dxa"/>
        <w:tblLayout w:type="autofit"/>
        <w:tblCellMar>
          <w:top w:w="0" w:type="dxa"/>
          <w:left w:w="108" w:type="dxa"/>
          <w:bottom w:w="0" w:type="dxa"/>
          <w:right w:w="108" w:type="dxa"/>
        </w:tblCellMar>
      </w:tblPr>
      <w:tblGrid>
        <w:gridCol w:w="2269"/>
        <w:gridCol w:w="9072"/>
      </w:tblGrid>
      <w:tr>
        <w:tblPrEx>
          <w:tblCellMar>
            <w:top w:w="0" w:type="dxa"/>
            <w:left w:w="108" w:type="dxa"/>
            <w:bottom w:w="0" w:type="dxa"/>
            <w:right w:w="108" w:type="dxa"/>
          </w:tblCellMar>
        </w:tblPrEx>
        <w:trPr>
          <w:wBefore w:w="0" w:type="dxa"/>
          <w:wAfter w:w="0" w:type="dxa"/>
        </w:trPr>
        <w:tc>
          <w:tcPr>
            <w:tcW w:w="2269" w:type="dxa"/>
            <w:shd w:val="clear" w:color="auto" w:fill="auto"/>
            <w:noWrap w:val="0"/>
            <w:vAlign w:val="top"/>
          </w:tcPr>
          <w:p>
            <w:pPr>
              <w:spacing w:line="240" w:lineRule="auto"/>
              <w:rPr>
                <w:sz w:val="18"/>
                <w:szCs w:val="18"/>
              </w:rPr>
            </w:pPr>
            <w:r>
              <w:rPr>
                <w:rFonts w:hint="eastAsia" w:ascii="仿宋_GB2312" w:hAnsi="宋体" w:eastAsia="仿宋_GB2312"/>
                <w:b/>
                <w:sz w:val="18"/>
                <w:szCs w:val="18"/>
              </w:rPr>
              <w:t>9.</w:t>
            </w:r>
            <w:r>
              <w:rPr>
                <w:rFonts w:hint="eastAsia" w:ascii="宋体" w:hAnsi="宋体"/>
                <w:b/>
                <w:sz w:val="15"/>
                <w:szCs w:val="15"/>
              </w:rPr>
              <w:t xml:space="preserve"> </w:t>
            </w:r>
            <w:r>
              <w:rPr>
                <w:rFonts w:hint="eastAsia" w:ascii="仿宋_GB2312" w:hAnsi="宋体" w:eastAsia="仿宋_GB2312"/>
                <w:b/>
                <w:sz w:val="18"/>
                <w:szCs w:val="18"/>
              </w:rPr>
              <w:t>争议处理和法律适用</w:t>
            </w:r>
          </w:p>
        </w:tc>
        <w:tc>
          <w:tcPr>
            <w:tcW w:w="9072" w:type="dxa"/>
            <w:shd w:val="clear" w:color="auto" w:fill="auto"/>
            <w:noWrap w:val="0"/>
            <w:vAlign w:val="top"/>
          </w:tcPr>
          <w:p>
            <w:pPr>
              <w:rPr>
                <w:rFonts w:hint="eastAsia" w:ascii="仿宋_GB2312" w:hAnsi="宋体" w:eastAsia="仿宋_GB2312"/>
                <w:sz w:val="18"/>
                <w:szCs w:val="18"/>
              </w:rPr>
            </w:pPr>
            <w:r>
              <w:rPr>
                <w:rFonts w:hint="eastAsia" w:ascii="仿宋_GB2312" w:hAnsi="宋体" w:eastAsia="仿宋_GB2312"/>
                <w:sz w:val="18"/>
                <w:szCs w:val="18"/>
              </w:rPr>
              <w:t>因履行本保险合同发生的争议，由当事人协商解决。协商不成的，提交保险单载明的仲裁机构仲裁；保险单未载明仲裁机构或者争议发生后未达成仲裁协议的，依法向人民法院起诉。</w:t>
            </w:r>
          </w:p>
          <w:p>
            <w:pPr>
              <w:rPr>
                <w:sz w:val="18"/>
                <w:szCs w:val="18"/>
              </w:rPr>
            </w:pPr>
            <w:r>
              <w:rPr>
                <w:rFonts w:hint="eastAsia" w:ascii="仿宋_GB2312" w:hAnsi="宋体" w:eastAsia="仿宋_GB2312"/>
                <w:sz w:val="18"/>
                <w:szCs w:val="18"/>
              </w:rPr>
              <w:t>与本保险合同有关的以及履行本保险合同产生的一切争议处理适用中华人民共和国法律（不包括港澳台地区法律）。</w:t>
            </w:r>
          </w:p>
        </w:tc>
      </w:tr>
    </w:tbl>
    <w:p>
      <w:pPr>
        <w:spacing w:line="140" w:lineRule="exact"/>
        <w:rPr>
          <w:rFonts w:hint="eastAsia"/>
        </w:rPr>
      </w:pPr>
    </w:p>
    <w:tbl>
      <w:tblPr>
        <w:tblStyle w:val="22"/>
        <w:tblW w:w="11341" w:type="dxa"/>
        <w:tblInd w:w="-176" w:type="dxa"/>
        <w:tblLayout w:type="autofit"/>
        <w:tblCellMar>
          <w:top w:w="0" w:type="dxa"/>
          <w:left w:w="108" w:type="dxa"/>
          <w:bottom w:w="0" w:type="dxa"/>
          <w:right w:w="108" w:type="dxa"/>
        </w:tblCellMar>
      </w:tblPr>
      <w:tblGrid>
        <w:gridCol w:w="2269"/>
        <w:gridCol w:w="9072"/>
      </w:tblGrid>
      <w:tr>
        <w:tblPrEx>
          <w:tblCellMar>
            <w:top w:w="0" w:type="dxa"/>
            <w:left w:w="108" w:type="dxa"/>
            <w:bottom w:w="0" w:type="dxa"/>
            <w:right w:w="108" w:type="dxa"/>
          </w:tblCellMar>
        </w:tblPrEx>
        <w:trPr>
          <w:wBefore w:w="0" w:type="dxa"/>
          <w:wAfter w:w="0" w:type="dxa"/>
        </w:trPr>
        <w:tc>
          <w:tcPr>
            <w:tcW w:w="2269" w:type="dxa"/>
            <w:shd w:val="clear" w:color="auto" w:fill="auto"/>
            <w:noWrap w:val="0"/>
            <w:vAlign w:val="top"/>
          </w:tcPr>
          <w:p>
            <w:pPr>
              <w:spacing w:line="240" w:lineRule="auto"/>
              <w:rPr>
                <w:sz w:val="18"/>
                <w:szCs w:val="18"/>
              </w:rPr>
            </w:pPr>
            <w:r>
              <w:rPr>
                <w:rFonts w:hint="eastAsia" w:ascii="仿宋_GB2312" w:hAnsi="宋体" w:eastAsia="仿宋_GB2312"/>
                <w:b/>
                <w:sz w:val="18"/>
                <w:szCs w:val="18"/>
              </w:rPr>
              <w:t>10.</w:t>
            </w:r>
            <w:r>
              <w:rPr>
                <w:rFonts w:hint="eastAsia" w:ascii="宋体" w:hAnsi="宋体"/>
                <w:b/>
                <w:sz w:val="15"/>
                <w:szCs w:val="15"/>
              </w:rPr>
              <w:t xml:space="preserve"> </w:t>
            </w:r>
            <w:r>
              <w:rPr>
                <w:rFonts w:hint="eastAsia" w:ascii="仿宋_GB2312" w:hAnsi="宋体" w:eastAsia="仿宋_GB2312"/>
                <w:b/>
                <w:sz w:val="18"/>
                <w:szCs w:val="18"/>
              </w:rPr>
              <w:t>其他事项</w:t>
            </w:r>
          </w:p>
        </w:tc>
        <w:tc>
          <w:tcPr>
            <w:tcW w:w="9072" w:type="dxa"/>
            <w:shd w:val="clear" w:color="auto" w:fill="auto"/>
            <w:noWrap w:val="0"/>
            <w:vAlign w:val="top"/>
          </w:tcPr>
          <w:p>
            <w:pPr>
              <w:rPr>
                <w:rFonts w:hint="eastAsia" w:ascii="仿宋_GB2312" w:hAnsi="宋体" w:eastAsia="仿宋_GB2312"/>
                <w:sz w:val="18"/>
                <w:szCs w:val="18"/>
              </w:rPr>
            </w:pPr>
            <w:r>
              <w:rPr>
                <w:rFonts w:hint="eastAsia" w:ascii="仿宋_GB2312" w:hAnsi="宋体" w:eastAsia="仿宋_GB2312"/>
                <w:sz w:val="18"/>
                <w:szCs w:val="18"/>
              </w:rPr>
              <w:t>在本保险合同成立后，投保人可以书面形式通知保险人解除合同，但保险人已根据本保险合同约定给付保险金的除外。</w:t>
            </w:r>
          </w:p>
          <w:p>
            <w:pPr>
              <w:rPr>
                <w:rFonts w:hint="eastAsia" w:ascii="仿宋_GB2312" w:hAnsi="宋体" w:eastAsia="仿宋_GB2312"/>
                <w:sz w:val="18"/>
                <w:szCs w:val="18"/>
              </w:rPr>
            </w:pPr>
            <w:r>
              <w:rPr>
                <w:rFonts w:hint="eastAsia" w:ascii="仿宋_GB2312" w:hAnsi="宋体" w:eastAsia="仿宋_GB2312"/>
                <w:sz w:val="18"/>
                <w:szCs w:val="18"/>
              </w:rPr>
              <w:t>投保人解除本保险合同时，应提供下列证明文件和资料：</w:t>
            </w:r>
          </w:p>
          <w:p>
            <w:pPr>
              <w:rPr>
                <w:rFonts w:hint="eastAsia" w:ascii="仿宋_GB2312" w:hAnsi="宋体" w:eastAsia="仿宋_GB2312"/>
                <w:sz w:val="18"/>
                <w:szCs w:val="18"/>
              </w:rPr>
            </w:pPr>
            <w:r>
              <w:rPr>
                <w:rFonts w:hint="eastAsia" w:ascii="仿宋_GB2312" w:hAnsi="宋体" w:eastAsia="仿宋_GB2312"/>
                <w:sz w:val="18"/>
                <w:szCs w:val="18"/>
              </w:rPr>
              <w:t>1）保险合同解除通知书；</w:t>
            </w:r>
          </w:p>
          <w:p>
            <w:pPr>
              <w:rPr>
                <w:rFonts w:hint="eastAsia" w:ascii="仿宋_GB2312" w:hAnsi="宋体" w:eastAsia="仿宋_GB2312"/>
                <w:sz w:val="18"/>
                <w:szCs w:val="18"/>
              </w:rPr>
            </w:pPr>
            <w:r>
              <w:rPr>
                <w:rFonts w:hint="eastAsia" w:ascii="仿宋_GB2312" w:hAnsi="宋体" w:eastAsia="仿宋_GB2312"/>
                <w:sz w:val="18"/>
                <w:szCs w:val="18"/>
              </w:rPr>
              <w:t>2）投保人身份证明。</w:t>
            </w:r>
          </w:p>
          <w:p>
            <w:pPr>
              <w:rPr>
                <w:rFonts w:ascii="仿宋_GB2312" w:hAnsi="宋体" w:eastAsia="仿宋_GB2312"/>
                <w:sz w:val="18"/>
                <w:szCs w:val="18"/>
              </w:rPr>
            </w:pPr>
            <w:r>
              <w:rPr>
                <w:rFonts w:hint="eastAsia" w:ascii="仿宋_GB2312" w:hAnsi="宋体" w:eastAsia="仿宋_GB2312"/>
                <w:sz w:val="18"/>
                <w:szCs w:val="18"/>
              </w:rPr>
              <w:t>投保人要求解除本保险合同，自保险人接到保险合同解除申请书之时起，本保险合同的效力终止。保险人收到上述证明文件和资料之日起30日内退还保险单的未满期净保费。</w:t>
            </w:r>
          </w:p>
        </w:tc>
      </w:tr>
    </w:tbl>
    <w:p>
      <w:pPr>
        <w:spacing w:line="140" w:lineRule="exact"/>
        <w:rPr>
          <w:rFonts w:hint="eastAsia"/>
        </w:rPr>
      </w:pPr>
    </w:p>
    <w:tbl>
      <w:tblPr>
        <w:tblStyle w:val="22"/>
        <w:tblW w:w="11341" w:type="dxa"/>
        <w:tblInd w:w="-176" w:type="dxa"/>
        <w:tblLayout w:type="autofit"/>
        <w:tblCellMar>
          <w:top w:w="0" w:type="dxa"/>
          <w:left w:w="108" w:type="dxa"/>
          <w:bottom w:w="0" w:type="dxa"/>
          <w:right w:w="108" w:type="dxa"/>
        </w:tblCellMar>
      </w:tblPr>
      <w:tblGrid>
        <w:gridCol w:w="2269"/>
        <w:gridCol w:w="9072"/>
      </w:tblGrid>
      <w:tr>
        <w:tblPrEx>
          <w:tblCellMar>
            <w:top w:w="0" w:type="dxa"/>
            <w:left w:w="108" w:type="dxa"/>
            <w:bottom w:w="0" w:type="dxa"/>
            <w:right w:w="108" w:type="dxa"/>
          </w:tblCellMar>
        </w:tblPrEx>
        <w:trPr>
          <w:wBefore w:w="0" w:type="dxa"/>
          <w:wAfter w:w="0" w:type="dxa"/>
        </w:trPr>
        <w:tc>
          <w:tcPr>
            <w:tcW w:w="2269" w:type="dxa"/>
            <w:shd w:val="clear" w:color="auto" w:fill="auto"/>
            <w:noWrap w:val="0"/>
            <w:vAlign w:val="top"/>
          </w:tcPr>
          <w:p>
            <w:pPr>
              <w:spacing w:line="240" w:lineRule="auto"/>
              <w:rPr>
                <w:rFonts w:hint="eastAsia" w:ascii="仿宋_GB2312" w:hAnsi="宋体" w:eastAsia="仿宋_GB2312"/>
                <w:b/>
                <w:sz w:val="18"/>
                <w:szCs w:val="18"/>
              </w:rPr>
            </w:pPr>
            <w:r>
              <w:rPr>
                <w:rFonts w:hint="eastAsia" w:ascii="仿宋_GB2312" w:hAnsi="宋体" w:eastAsia="仿宋_GB2312"/>
                <w:b/>
                <w:sz w:val="18"/>
                <w:szCs w:val="18"/>
              </w:rPr>
              <w:t>11.释义</w:t>
            </w:r>
          </w:p>
          <w:p>
            <w:pPr>
              <w:spacing w:line="240" w:lineRule="auto"/>
              <w:rPr>
                <w:rFonts w:hint="eastAsia" w:ascii="仿宋_GB2312" w:hAnsi="宋体" w:eastAsia="仿宋_GB2312"/>
                <w:b/>
                <w:sz w:val="18"/>
                <w:szCs w:val="18"/>
              </w:rPr>
            </w:pPr>
            <w:r>
              <w:rPr>
                <w:rFonts w:hint="eastAsia" w:ascii="仿宋_GB2312" w:hAnsi="宋体" w:eastAsia="仿宋_GB2312"/>
                <w:b/>
                <w:sz w:val="18"/>
                <w:szCs w:val="18"/>
              </w:rPr>
              <w:t>11.1保险人</w:t>
            </w:r>
          </w:p>
          <w:p>
            <w:pPr>
              <w:spacing w:line="240" w:lineRule="auto"/>
              <w:rPr>
                <w:rFonts w:hint="eastAsia" w:ascii="仿宋_GB2312" w:hAnsi="宋体" w:eastAsia="仿宋_GB2312"/>
                <w:b/>
                <w:sz w:val="18"/>
                <w:szCs w:val="18"/>
              </w:rPr>
            </w:pPr>
          </w:p>
          <w:p>
            <w:pPr>
              <w:spacing w:line="240" w:lineRule="auto"/>
              <w:rPr>
                <w:rFonts w:hint="eastAsia" w:ascii="仿宋_GB2312" w:hAnsi="宋体" w:eastAsia="仿宋_GB2312"/>
                <w:b/>
                <w:sz w:val="18"/>
                <w:szCs w:val="18"/>
              </w:rPr>
            </w:pPr>
            <w:r>
              <w:rPr>
                <w:rFonts w:hint="eastAsia" w:ascii="仿宋_GB2312" w:hAnsi="宋体" w:eastAsia="仿宋_GB2312"/>
                <w:b/>
                <w:sz w:val="18"/>
                <w:szCs w:val="18"/>
              </w:rPr>
              <w:t>11.2航班</w:t>
            </w:r>
          </w:p>
          <w:p>
            <w:pPr>
              <w:spacing w:line="240" w:lineRule="auto"/>
              <w:rPr>
                <w:rFonts w:hint="eastAsia" w:ascii="仿宋_GB2312" w:hAnsi="宋体" w:eastAsia="仿宋_GB2312"/>
                <w:b/>
                <w:sz w:val="18"/>
                <w:szCs w:val="18"/>
              </w:rPr>
            </w:pPr>
          </w:p>
          <w:p>
            <w:pPr>
              <w:spacing w:line="240" w:lineRule="auto"/>
              <w:rPr>
                <w:rFonts w:hint="eastAsia"/>
                <w:sz w:val="18"/>
                <w:szCs w:val="18"/>
              </w:rPr>
            </w:pPr>
          </w:p>
          <w:p>
            <w:pPr>
              <w:spacing w:line="240" w:lineRule="auto"/>
              <w:rPr>
                <w:rFonts w:hint="eastAsia"/>
                <w:sz w:val="18"/>
                <w:szCs w:val="18"/>
              </w:rPr>
            </w:pPr>
          </w:p>
          <w:p>
            <w:pPr>
              <w:spacing w:line="240" w:lineRule="auto"/>
              <w:rPr>
                <w:rFonts w:hint="eastAsia"/>
                <w:sz w:val="18"/>
                <w:szCs w:val="18"/>
              </w:rPr>
            </w:pPr>
          </w:p>
          <w:p>
            <w:pPr>
              <w:spacing w:line="240" w:lineRule="auto"/>
              <w:rPr>
                <w:rFonts w:hint="eastAsia" w:ascii="仿宋_GB2312" w:hAnsi="宋体" w:eastAsia="仿宋_GB2312"/>
                <w:b/>
                <w:sz w:val="18"/>
                <w:szCs w:val="18"/>
              </w:rPr>
            </w:pPr>
            <w:r>
              <w:rPr>
                <w:rFonts w:hint="eastAsia" w:ascii="仿宋_GB2312" w:hAnsi="宋体" w:eastAsia="仿宋_GB2312"/>
                <w:b/>
                <w:sz w:val="18"/>
                <w:szCs w:val="18"/>
              </w:rPr>
              <w:t>11.3意外伤害</w:t>
            </w:r>
          </w:p>
          <w:p>
            <w:pPr>
              <w:pStyle w:val="30"/>
              <w:widowControl w:val="0"/>
              <w:tabs>
                <w:tab w:val="left" w:pos="0"/>
                <w:tab w:val="left" w:pos="142"/>
                <w:tab w:val="left" w:pos="284"/>
              </w:tabs>
              <w:spacing w:line="240" w:lineRule="auto"/>
              <w:ind w:left="0" w:leftChars="0" w:firstLine="0" w:firstLineChars="0"/>
              <w:jc w:val="both"/>
              <w:rPr>
                <w:rFonts w:hint="eastAsia" w:ascii="仿宋_GB2312" w:hAnsi="宋体" w:eastAsia="仿宋_GB2312"/>
                <w:b/>
                <w:sz w:val="18"/>
                <w:szCs w:val="18"/>
              </w:rPr>
            </w:pPr>
          </w:p>
          <w:p>
            <w:pPr>
              <w:spacing w:line="240" w:lineRule="auto"/>
              <w:rPr>
                <w:rFonts w:hint="eastAsia" w:ascii="仿宋_GB2312" w:hAnsi="宋体" w:eastAsia="仿宋_GB2312"/>
                <w:b/>
                <w:sz w:val="18"/>
                <w:szCs w:val="18"/>
              </w:rPr>
            </w:pPr>
            <w:r>
              <w:rPr>
                <w:rFonts w:hint="eastAsia" w:ascii="仿宋_GB2312" w:hAnsi="宋体" w:eastAsia="仿宋_GB2312"/>
                <w:b/>
                <w:sz w:val="18"/>
                <w:szCs w:val="18"/>
              </w:rPr>
              <w:t>11.4《人身保险伤残评定标准及代码》</w:t>
            </w:r>
          </w:p>
          <w:p>
            <w:pPr>
              <w:pStyle w:val="30"/>
              <w:widowControl w:val="0"/>
              <w:tabs>
                <w:tab w:val="left" w:pos="0"/>
                <w:tab w:val="left" w:pos="142"/>
                <w:tab w:val="left" w:pos="284"/>
              </w:tabs>
              <w:spacing w:line="240" w:lineRule="auto"/>
              <w:ind w:left="0" w:leftChars="0" w:firstLine="0" w:firstLineChars="0"/>
              <w:jc w:val="both"/>
              <w:rPr>
                <w:rFonts w:hint="eastAsia" w:ascii="仿宋_GB2312" w:hAnsi="宋体" w:eastAsia="仿宋_GB2312"/>
                <w:b/>
                <w:sz w:val="18"/>
                <w:szCs w:val="18"/>
              </w:rPr>
            </w:pPr>
          </w:p>
          <w:p>
            <w:pPr>
              <w:spacing w:line="240" w:lineRule="auto"/>
              <w:rPr>
                <w:rFonts w:hint="eastAsia" w:ascii="仿宋_GB2312" w:hAnsi="宋体" w:eastAsia="仿宋_GB2312"/>
                <w:b/>
                <w:sz w:val="18"/>
                <w:szCs w:val="18"/>
              </w:rPr>
            </w:pPr>
            <w:r>
              <w:rPr>
                <w:rFonts w:hint="eastAsia" w:ascii="仿宋_GB2312" w:hAnsi="宋体" w:eastAsia="仿宋_GB2312"/>
                <w:b/>
                <w:sz w:val="18"/>
                <w:szCs w:val="18"/>
              </w:rPr>
              <w:t>11.5高原反应特定疾病</w:t>
            </w:r>
          </w:p>
          <w:p>
            <w:pPr>
              <w:spacing w:line="240" w:lineRule="auto"/>
              <w:rPr>
                <w:rFonts w:hint="eastAsia" w:ascii="仿宋_GB2312" w:hAnsi="宋体" w:eastAsia="仿宋_GB2312"/>
                <w:b/>
                <w:sz w:val="18"/>
                <w:szCs w:val="18"/>
              </w:rPr>
            </w:pPr>
          </w:p>
          <w:p>
            <w:pPr>
              <w:spacing w:line="240" w:lineRule="auto"/>
              <w:rPr>
                <w:rFonts w:hint="eastAsia" w:ascii="仿宋_GB2312" w:hAnsi="宋体" w:eastAsia="仿宋_GB2312"/>
                <w:b/>
                <w:sz w:val="18"/>
                <w:szCs w:val="18"/>
              </w:rPr>
            </w:pPr>
            <w:r>
              <w:rPr>
                <w:rFonts w:hint="eastAsia" w:ascii="仿宋_GB2312" w:hAnsi="宋体" w:eastAsia="仿宋_GB2312"/>
                <w:b/>
                <w:sz w:val="18"/>
                <w:szCs w:val="18"/>
              </w:rPr>
              <w:t>11.6猝死</w:t>
            </w:r>
          </w:p>
          <w:p>
            <w:pPr>
              <w:pStyle w:val="30"/>
              <w:widowControl w:val="0"/>
              <w:tabs>
                <w:tab w:val="left" w:pos="0"/>
                <w:tab w:val="left" w:pos="142"/>
                <w:tab w:val="left" w:pos="284"/>
              </w:tabs>
              <w:spacing w:line="240" w:lineRule="auto"/>
              <w:ind w:left="0" w:leftChars="0" w:firstLine="0" w:firstLineChars="0"/>
              <w:jc w:val="both"/>
              <w:rPr>
                <w:rFonts w:hint="eastAsia" w:ascii="仿宋_GB2312" w:hAnsi="宋体" w:eastAsia="仿宋_GB2312"/>
                <w:sz w:val="18"/>
                <w:szCs w:val="18"/>
              </w:rPr>
            </w:pPr>
          </w:p>
          <w:p>
            <w:pPr>
              <w:pStyle w:val="30"/>
              <w:widowControl w:val="0"/>
              <w:tabs>
                <w:tab w:val="left" w:pos="0"/>
                <w:tab w:val="left" w:pos="142"/>
                <w:tab w:val="left" w:pos="284"/>
              </w:tabs>
              <w:spacing w:line="240" w:lineRule="auto"/>
              <w:ind w:left="0" w:leftChars="0" w:firstLine="0" w:firstLineChars="0"/>
              <w:jc w:val="both"/>
              <w:rPr>
                <w:rFonts w:hint="eastAsia" w:ascii="仿宋_GB2312" w:hAnsi="宋体" w:eastAsia="仿宋_GB2312"/>
                <w:sz w:val="18"/>
                <w:szCs w:val="18"/>
              </w:rPr>
            </w:pPr>
          </w:p>
          <w:p>
            <w:pPr>
              <w:spacing w:line="240" w:lineRule="auto"/>
              <w:rPr>
                <w:rFonts w:hint="eastAsia" w:ascii="仿宋_GB2312" w:hAnsi="宋体" w:eastAsia="仿宋_GB2312"/>
                <w:b/>
                <w:sz w:val="18"/>
                <w:szCs w:val="18"/>
              </w:rPr>
            </w:pPr>
            <w:r>
              <w:rPr>
                <w:rFonts w:hint="eastAsia" w:ascii="仿宋_GB2312" w:hAnsi="宋体" w:eastAsia="仿宋_GB2312"/>
                <w:b/>
                <w:sz w:val="18"/>
                <w:szCs w:val="18"/>
              </w:rPr>
              <w:t>11.7</w:t>
            </w:r>
            <w:r>
              <w:rPr>
                <w:rFonts w:ascii="仿宋_GB2312" w:hAnsi="宋体" w:eastAsia="仿宋_GB2312"/>
                <w:b/>
                <w:sz w:val="18"/>
                <w:szCs w:val="18"/>
              </w:rPr>
              <w:t>战争</w:t>
            </w:r>
          </w:p>
          <w:p>
            <w:pPr>
              <w:pStyle w:val="30"/>
              <w:widowControl w:val="0"/>
              <w:tabs>
                <w:tab w:val="left" w:pos="0"/>
                <w:tab w:val="left" w:pos="142"/>
                <w:tab w:val="left" w:pos="284"/>
              </w:tabs>
              <w:spacing w:line="240" w:lineRule="auto"/>
              <w:ind w:left="0" w:leftChars="0" w:firstLine="0" w:firstLineChars="0"/>
              <w:jc w:val="both"/>
              <w:rPr>
                <w:rFonts w:ascii="仿宋_GB2312" w:hAnsi="宋体" w:eastAsia="仿宋_GB2312"/>
                <w:b/>
                <w:sz w:val="18"/>
                <w:szCs w:val="18"/>
              </w:rPr>
            </w:pPr>
          </w:p>
          <w:p>
            <w:pPr>
              <w:pStyle w:val="30"/>
              <w:widowControl w:val="0"/>
              <w:tabs>
                <w:tab w:val="left" w:pos="0"/>
                <w:tab w:val="left" w:pos="142"/>
                <w:tab w:val="left" w:pos="284"/>
              </w:tabs>
              <w:spacing w:line="240" w:lineRule="auto"/>
              <w:ind w:left="0" w:leftChars="0" w:firstLine="0" w:firstLineChars="0"/>
              <w:jc w:val="both"/>
              <w:rPr>
                <w:rFonts w:hint="eastAsia" w:ascii="仿宋_GB2312" w:hAnsi="宋体" w:eastAsia="仿宋_GB2312"/>
                <w:sz w:val="20"/>
                <w:szCs w:val="18"/>
              </w:rPr>
            </w:pPr>
          </w:p>
          <w:p>
            <w:pPr>
              <w:spacing w:line="240" w:lineRule="auto"/>
              <w:rPr>
                <w:rFonts w:hint="eastAsia" w:ascii="仿宋_GB2312" w:hAnsi="宋体" w:eastAsia="仿宋_GB2312"/>
                <w:b/>
                <w:sz w:val="18"/>
                <w:szCs w:val="18"/>
              </w:rPr>
            </w:pPr>
            <w:r>
              <w:rPr>
                <w:rFonts w:hint="eastAsia" w:ascii="仿宋_GB2312" w:hAnsi="宋体" w:eastAsia="仿宋_GB2312"/>
                <w:b/>
                <w:sz w:val="18"/>
                <w:szCs w:val="18"/>
              </w:rPr>
              <w:t>11.8未满期净保费</w:t>
            </w:r>
          </w:p>
          <w:p>
            <w:pPr>
              <w:spacing w:line="240" w:lineRule="auto"/>
              <w:rPr>
                <w:rFonts w:hint="eastAsia" w:ascii="仿宋_GB2312" w:hAnsi="宋体" w:eastAsia="仿宋_GB2312"/>
                <w:b/>
                <w:sz w:val="18"/>
                <w:szCs w:val="18"/>
              </w:rPr>
            </w:pPr>
          </w:p>
          <w:p>
            <w:pPr>
              <w:spacing w:line="240" w:lineRule="auto"/>
              <w:rPr>
                <w:rFonts w:hint="eastAsia" w:ascii="仿宋_GB2312" w:hAnsi="宋体" w:eastAsia="仿宋_GB2312"/>
                <w:b/>
                <w:sz w:val="18"/>
                <w:szCs w:val="18"/>
              </w:rPr>
            </w:pPr>
            <w:r>
              <w:rPr>
                <w:rFonts w:hint="eastAsia" w:ascii="仿宋_GB2312" w:hAnsi="宋体" w:eastAsia="仿宋_GB2312"/>
                <w:b/>
                <w:sz w:val="18"/>
                <w:szCs w:val="18"/>
              </w:rPr>
              <w:t>11.9保险金申请人</w:t>
            </w:r>
          </w:p>
          <w:p>
            <w:pPr>
              <w:spacing w:line="240" w:lineRule="auto"/>
              <w:rPr>
                <w:rFonts w:hint="eastAsia"/>
                <w:sz w:val="18"/>
                <w:szCs w:val="18"/>
              </w:rPr>
            </w:pPr>
          </w:p>
          <w:p>
            <w:pPr>
              <w:spacing w:line="240" w:lineRule="auto"/>
              <w:rPr>
                <w:rFonts w:hint="eastAsia" w:ascii="仿宋_GB2312" w:hAnsi="宋体" w:eastAsia="仿宋_GB2312"/>
                <w:b/>
                <w:sz w:val="18"/>
                <w:szCs w:val="18"/>
              </w:rPr>
            </w:pPr>
            <w:r>
              <w:rPr>
                <w:rFonts w:hint="eastAsia" w:ascii="仿宋_GB2312" w:hAnsi="宋体" w:eastAsia="仿宋_GB2312"/>
                <w:b/>
                <w:sz w:val="18"/>
                <w:szCs w:val="18"/>
              </w:rPr>
              <w:t>11.10不可抗力</w:t>
            </w:r>
          </w:p>
          <w:p>
            <w:pPr>
              <w:pStyle w:val="30"/>
              <w:widowControl w:val="0"/>
              <w:tabs>
                <w:tab w:val="left" w:pos="0"/>
                <w:tab w:val="left" w:pos="142"/>
                <w:tab w:val="left" w:pos="284"/>
              </w:tabs>
              <w:spacing w:line="240" w:lineRule="auto"/>
              <w:ind w:left="0" w:leftChars="0" w:firstLine="0" w:firstLineChars="0"/>
              <w:jc w:val="both"/>
              <w:rPr>
                <w:rFonts w:hint="eastAsia" w:ascii="仿宋_GB2312" w:hAnsi="宋体" w:eastAsia="仿宋_GB2312"/>
                <w:b/>
                <w:sz w:val="18"/>
                <w:szCs w:val="18"/>
              </w:rPr>
            </w:pPr>
          </w:p>
          <w:p>
            <w:pPr>
              <w:spacing w:line="240" w:lineRule="auto"/>
              <w:rPr>
                <w:rFonts w:hint="eastAsia" w:ascii="仿宋_GB2312" w:hAnsi="宋体" w:eastAsia="仿宋_GB2312"/>
                <w:b/>
                <w:sz w:val="18"/>
                <w:szCs w:val="18"/>
              </w:rPr>
            </w:pPr>
            <w:r>
              <w:rPr>
                <w:rFonts w:ascii="仿宋_GB2312" w:hAnsi="宋体" w:eastAsia="仿宋_GB2312"/>
                <w:b/>
                <w:sz w:val="18"/>
                <w:szCs w:val="18"/>
              </w:rPr>
              <w:t>11</w:t>
            </w:r>
            <w:r>
              <w:rPr>
                <w:rFonts w:hint="eastAsia" w:ascii="仿宋_GB2312" w:hAnsi="宋体" w:eastAsia="仿宋_GB2312"/>
                <w:b/>
                <w:sz w:val="18"/>
                <w:szCs w:val="18"/>
              </w:rPr>
              <w:t>.11</w:t>
            </w:r>
            <w:r>
              <w:rPr>
                <w:rFonts w:ascii="仿宋_GB2312" w:hAnsi="宋体" w:eastAsia="仿宋_GB2312"/>
                <w:b/>
                <w:sz w:val="18"/>
                <w:szCs w:val="18"/>
              </w:rPr>
              <w:t>医</w:t>
            </w:r>
            <w:r>
              <w:rPr>
                <w:rFonts w:hint="eastAsia" w:ascii="仿宋_GB2312" w:hAnsi="宋体" w:eastAsia="仿宋_GB2312"/>
                <w:b/>
                <w:sz w:val="18"/>
                <w:szCs w:val="18"/>
              </w:rPr>
              <w:t>疗机构</w:t>
            </w:r>
          </w:p>
          <w:p>
            <w:pPr>
              <w:spacing w:line="240" w:lineRule="auto"/>
              <w:rPr>
                <w:sz w:val="18"/>
                <w:szCs w:val="18"/>
              </w:rPr>
            </w:pPr>
          </w:p>
        </w:tc>
        <w:tc>
          <w:tcPr>
            <w:tcW w:w="9072" w:type="dxa"/>
            <w:shd w:val="clear" w:color="auto" w:fill="auto"/>
            <w:noWrap w:val="0"/>
            <w:vAlign w:val="top"/>
          </w:tcPr>
          <w:p>
            <w:pPr>
              <w:spacing w:line="240" w:lineRule="auto"/>
              <w:rPr>
                <w:rFonts w:hint="eastAsia" w:ascii="宋体" w:hAnsi="宋体"/>
                <w:sz w:val="18"/>
                <w:szCs w:val="18"/>
              </w:rPr>
            </w:pPr>
          </w:p>
          <w:p>
            <w:pPr>
              <w:rPr>
                <w:rFonts w:hint="eastAsia" w:ascii="仿宋_GB2312" w:hAnsi="宋体" w:eastAsia="仿宋_GB2312"/>
                <w:sz w:val="18"/>
                <w:szCs w:val="18"/>
              </w:rPr>
            </w:pPr>
            <w:r>
              <w:rPr>
                <w:rFonts w:hint="eastAsia" w:ascii="仿宋_GB2312" w:hAnsi="宋体" w:eastAsia="仿宋_GB2312"/>
                <w:sz w:val="18"/>
                <w:szCs w:val="18"/>
              </w:rPr>
              <w:t>指与投保人签订本保险合同的京东安联财产保险有限公司及其分支机构。</w:t>
            </w:r>
          </w:p>
          <w:p>
            <w:pPr>
              <w:spacing w:line="240" w:lineRule="auto"/>
              <w:rPr>
                <w:rFonts w:hint="eastAsia" w:ascii="仿宋_GB2312" w:hAnsi="宋体" w:eastAsia="仿宋_GB2312"/>
                <w:sz w:val="18"/>
                <w:szCs w:val="18"/>
              </w:rPr>
            </w:pPr>
          </w:p>
          <w:p>
            <w:pPr>
              <w:spacing w:line="240" w:lineRule="auto"/>
              <w:rPr>
                <w:rFonts w:hint="eastAsia" w:ascii="仿宋_GB2312" w:hAnsi="宋体" w:eastAsia="仿宋_GB2312"/>
                <w:sz w:val="18"/>
                <w:szCs w:val="18"/>
              </w:rPr>
            </w:pPr>
            <w:r>
              <w:rPr>
                <w:rFonts w:hint="eastAsia" w:ascii="仿宋_GB2312" w:hAnsi="宋体" w:eastAsia="仿宋_GB2312"/>
                <w:sz w:val="18"/>
                <w:szCs w:val="18"/>
              </w:rPr>
              <w:t>指领有当地政府主管部分依法颁发的公共交通营运执照，以收费方式合法载客的以下交通工具：</w:t>
            </w:r>
          </w:p>
          <w:p>
            <w:pPr>
              <w:spacing w:line="240" w:lineRule="auto"/>
              <w:rPr>
                <w:rFonts w:hint="eastAsia" w:ascii="仿宋_GB2312" w:hAnsi="宋体" w:eastAsia="仿宋_GB2312"/>
                <w:sz w:val="18"/>
                <w:szCs w:val="18"/>
              </w:rPr>
            </w:pPr>
            <w:r>
              <w:rPr>
                <w:rFonts w:hint="eastAsia" w:ascii="仿宋_GB2312" w:hAnsi="宋体" w:eastAsia="仿宋_GB2312"/>
                <w:sz w:val="18"/>
                <w:szCs w:val="18"/>
              </w:rPr>
              <w:t>1）</w:t>
            </w:r>
            <w:r>
              <w:rPr>
                <w:rFonts w:hint="eastAsia" w:ascii="仿宋_GB2312" w:hAnsi="宋体" w:eastAsia="仿宋_GB2312"/>
                <w:sz w:val="18"/>
                <w:szCs w:val="18"/>
              </w:rPr>
              <w:tab/>
            </w:r>
            <w:r>
              <w:rPr>
                <w:rFonts w:hint="eastAsia" w:ascii="仿宋_GB2312" w:hAnsi="宋体" w:eastAsia="仿宋_GB2312"/>
                <w:sz w:val="18"/>
                <w:szCs w:val="18"/>
              </w:rPr>
              <w:t>经营固定航班的航空公司经营的来往商业客运机场的定翼飞机；</w:t>
            </w:r>
          </w:p>
          <w:p>
            <w:pPr>
              <w:spacing w:line="240" w:lineRule="auto"/>
              <w:rPr>
                <w:rFonts w:hint="eastAsia" w:ascii="仿宋_GB2312" w:hAnsi="宋体" w:eastAsia="仿宋_GB2312"/>
                <w:sz w:val="18"/>
                <w:szCs w:val="18"/>
              </w:rPr>
            </w:pPr>
            <w:r>
              <w:rPr>
                <w:rFonts w:hint="eastAsia" w:ascii="仿宋_GB2312" w:hAnsi="宋体" w:eastAsia="仿宋_GB2312"/>
                <w:sz w:val="18"/>
                <w:szCs w:val="18"/>
              </w:rPr>
              <w:t>2）</w:t>
            </w:r>
            <w:r>
              <w:rPr>
                <w:rFonts w:hint="eastAsia" w:ascii="仿宋_GB2312" w:hAnsi="宋体" w:eastAsia="仿宋_GB2312"/>
                <w:sz w:val="18"/>
                <w:szCs w:val="18"/>
              </w:rPr>
              <w:tab/>
            </w:r>
            <w:r>
              <w:rPr>
                <w:rFonts w:hint="eastAsia" w:ascii="仿宋_GB2312" w:hAnsi="宋体" w:eastAsia="仿宋_GB2312"/>
                <w:sz w:val="18"/>
                <w:szCs w:val="18"/>
              </w:rPr>
              <w:t>航空公司所经营的且往来商业客运机场之间或有营运执照的直升机站之间营运的直升飞机。</w:t>
            </w:r>
          </w:p>
          <w:p>
            <w:pPr>
              <w:rPr>
                <w:rFonts w:hint="eastAsia" w:ascii="仿宋_GB2312" w:hAnsi="宋体" w:eastAsia="仿宋_GB2312"/>
                <w:sz w:val="18"/>
                <w:szCs w:val="18"/>
              </w:rPr>
            </w:pPr>
            <w:r>
              <w:rPr>
                <w:rFonts w:hint="eastAsia" w:ascii="仿宋_GB2312" w:hAnsi="宋体" w:eastAsia="仿宋_GB2312"/>
                <w:sz w:val="18"/>
                <w:szCs w:val="18"/>
              </w:rPr>
              <w:t>另</w:t>
            </w:r>
            <w:r>
              <w:rPr>
                <w:rFonts w:hint="eastAsia" w:ascii="仿宋_GB2312" w:hAnsi="宋体" w:eastAsia="仿宋_GB2312"/>
                <w:b/>
                <w:sz w:val="18"/>
                <w:szCs w:val="18"/>
              </w:rPr>
              <w:t>政府、企业及私人包机不在公共交通工具定义之内</w:t>
            </w:r>
            <w:r>
              <w:rPr>
                <w:rFonts w:hint="eastAsia" w:ascii="仿宋_GB2312" w:hAnsi="宋体" w:eastAsia="仿宋_GB2312"/>
                <w:sz w:val="18"/>
                <w:szCs w:val="18"/>
              </w:rPr>
              <w:t>。</w:t>
            </w:r>
          </w:p>
          <w:p>
            <w:pPr>
              <w:rPr>
                <w:rFonts w:hint="eastAsia" w:ascii="仿宋_GB2312" w:hAnsi="宋体" w:eastAsia="仿宋_GB2312"/>
                <w:sz w:val="18"/>
                <w:szCs w:val="18"/>
              </w:rPr>
            </w:pPr>
          </w:p>
          <w:p>
            <w:pPr>
              <w:rPr>
                <w:rFonts w:hint="eastAsia" w:ascii="仿宋_GB2312" w:hAnsi="宋体" w:eastAsia="仿宋_GB2312"/>
                <w:sz w:val="18"/>
                <w:szCs w:val="18"/>
              </w:rPr>
            </w:pPr>
            <w:r>
              <w:rPr>
                <w:rFonts w:hint="eastAsia" w:ascii="仿宋_GB2312" w:hAnsi="宋体" w:eastAsia="仿宋_GB2312"/>
                <w:sz w:val="18"/>
                <w:szCs w:val="18"/>
              </w:rPr>
              <w:t>指以外来的、突发的、非本意的和非疾病的客观事件为直接且单独的原因致使身体受到的伤害。</w:t>
            </w:r>
          </w:p>
          <w:p>
            <w:pPr>
              <w:rPr>
                <w:rFonts w:hint="eastAsia" w:ascii="仿宋_GB2312" w:hAnsi="宋体" w:eastAsia="仿宋_GB2312"/>
                <w:sz w:val="18"/>
                <w:szCs w:val="18"/>
              </w:rPr>
            </w:pPr>
          </w:p>
          <w:p>
            <w:pPr>
              <w:pStyle w:val="30"/>
              <w:widowControl w:val="0"/>
              <w:tabs>
                <w:tab w:val="left" w:pos="0"/>
                <w:tab w:val="left" w:pos="142"/>
                <w:tab w:val="left" w:pos="284"/>
              </w:tabs>
              <w:spacing w:line="240" w:lineRule="auto"/>
              <w:ind w:left="0" w:leftChars="0" w:firstLine="0" w:firstLineChars="0"/>
              <w:jc w:val="both"/>
              <w:rPr>
                <w:rFonts w:ascii="仿宋_GB2312" w:hAnsi="宋体" w:eastAsia="仿宋_GB2312"/>
                <w:sz w:val="18"/>
                <w:szCs w:val="18"/>
              </w:rPr>
            </w:pPr>
            <w:r>
              <w:rPr>
                <w:rFonts w:hint="eastAsia" w:ascii="仿宋_GB2312" w:hAnsi="宋体" w:eastAsia="仿宋_GB2312"/>
                <w:b/>
                <w:sz w:val="18"/>
                <w:szCs w:val="18"/>
              </w:rPr>
              <w:t>标准标号为</w:t>
            </w:r>
            <w:r>
              <w:rPr>
                <w:rFonts w:ascii="仿宋_GB2312" w:hAnsi="宋体" w:eastAsia="仿宋_GB2312"/>
                <w:b/>
                <w:sz w:val="18"/>
                <w:szCs w:val="18"/>
              </w:rPr>
              <w:t>JR/T0083-2013</w:t>
            </w:r>
            <w:r>
              <w:rPr>
                <w:rFonts w:hint="eastAsia" w:ascii="仿宋_GB2312" w:hAnsi="宋体" w:eastAsia="仿宋_GB2312"/>
                <w:sz w:val="18"/>
                <w:szCs w:val="18"/>
              </w:rPr>
              <w:t>，是由原中国保险监督管理委员会发布（保监发[2014]6号）并经国家标准化委员会备案的中华人民共和国金融行业标准。</w:t>
            </w:r>
          </w:p>
          <w:p>
            <w:pPr>
              <w:rPr>
                <w:rFonts w:hint="eastAsia" w:ascii="仿宋_GB2312" w:hAnsi="宋体" w:eastAsia="仿宋_GB2312"/>
                <w:sz w:val="18"/>
                <w:szCs w:val="18"/>
              </w:rPr>
            </w:pPr>
          </w:p>
          <w:p>
            <w:pPr>
              <w:spacing w:line="240" w:lineRule="auto"/>
              <w:rPr>
                <w:rFonts w:hint="eastAsia" w:ascii="仿宋_GB2312" w:hAnsi="宋体" w:eastAsia="仿宋_GB2312"/>
                <w:sz w:val="18"/>
                <w:szCs w:val="18"/>
              </w:rPr>
            </w:pPr>
            <w:r>
              <w:rPr>
                <w:rFonts w:hint="eastAsia" w:ascii="仿宋_GB2312" w:hAnsi="宋体" w:eastAsia="仿宋_GB2312"/>
                <w:sz w:val="18"/>
                <w:szCs w:val="18"/>
              </w:rPr>
              <w:t>指急性高原脑水肿、急性高原肺水肿、高原反应、和平原反应，其成立必须由医院相应专科医师确诊。</w:t>
            </w:r>
          </w:p>
          <w:p>
            <w:pPr>
              <w:rPr>
                <w:rFonts w:hint="eastAsia" w:ascii="仿宋_GB2312" w:hAnsi="宋体" w:eastAsia="仿宋_GB2312"/>
                <w:sz w:val="18"/>
                <w:szCs w:val="18"/>
              </w:rPr>
            </w:pPr>
          </w:p>
          <w:p>
            <w:pPr>
              <w:pStyle w:val="30"/>
              <w:widowControl w:val="0"/>
              <w:tabs>
                <w:tab w:val="left" w:pos="0"/>
                <w:tab w:val="left" w:pos="142"/>
                <w:tab w:val="left" w:pos="284"/>
              </w:tabs>
              <w:spacing w:line="240" w:lineRule="auto"/>
              <w:ind w:left="0" w:leftChars="0" w:firstLine="0" w:firstLineChars="0"/>
              <w:jc w:val="both"/>
              <w:rPr>
                <w:rFonts w:hint="eastAsia" w:ascii="仿宋_GB2312" w:hAnsi="宋体" w:eastAsia="仿宋_GB2312"/>
                <w:sz w:val="18"/>
                <w:szCs w:val="18"/>
              </w:rPr>
            </w:pPr>
            <w:r>
              <w:rPr>
                <w:rFonts w:hint="eastAsia" w:ascii="仿宋_GB2312" w:hAnsi="宋体" w:eastAsia="仿宋_GB2312"/>
                <w:sz w:val="18"/>
                <w:szCs w:val="18"/>
              </w:rPr>
              <w:t>外表看似健康的人由于潜在的疾病或者功能障碍所引起的突然的出乎意料的死亡，且医疗机构出具的被保险人死亡诊断为猝死。</w:t>
            </w:r>
          </w:p>
          <w:p>
            <w:pPr>
              <w:pStyle w:val="30"/>
              <w:widowControl w:val="0"/>
              <w:tabs>
                <w:tab w:val="left" w:pos="0"/>
                <w:tab w:val="left" w:pos="142"/>
                <w:tab w:val="left" w:pos="284"/>
              </w:tabs>
              <w:spacing w:line="240" w:lineRule="auto"/>
              <w:ind w:left="0" w:leftChars="0" w:firstLine="0" w:firstLineChars="0"/>
              <w:jc w:val="both"/>
              <w:rPr>
                <w:rFonts w:hint="eastAsia" w:ascii="仿宋_GB2312" w:hAnsi="宋体" w:eastAsia="仿宋_GB2312"/>
                <w:sz w:val="18"/>
                <w:szCs w:val="18"/>
              </w:rPr>
            </w:pPr>
          </w:p>
          <w:p>
            <w:pPr>
              <w:rPr>
                <w:rFonts w:ascii="Calibri" w:hAnsi="Calibri" w:eastAsia="仿宋_GB2312"/>
                <w:sz w:val="18"/>
                <w:szCs w:val="18"/>
                <w:lang w:val="en-CA"/>
              </w:rPr>
            </w:pPr>
            <w:r>
              <w:rPr>
                <w:rFonts w:ascii="仿宋_GB2312" w:hAnsi="宋体" w:eastAsia="仿宋_GB2312"/>
                <w:sz w:val="18"/>
                <w:szCs w:val="18"/>
              </w:rPr>
              <w:t>是指不管宣战与否，主权国家为达到其经济</w:t>
            </w:r>
            <w:r>
              <w:rPr>
                <w:rFonts w:hint="eastAsia" w:ascii="仿宋_GB2312" w:hAnsi="宋体" w:eastAsia="仿宋_GB2312"/>
                <w:sz w:val="18"/>
                <w:szCs w:val="18"/>
              </w:rPr>
              <w:t>、</w:t>
            </w:r>
            <w:r>
              <w:rPr>
                <w:rFonts w:ascii="仿宋_GB2312" w:hAnsi="宋体" w:eastAsia="仿宋_GB2312"/>
                <w:sz w:val="18"/>
                <w:szCs w:val="18"/>
              </w:rPr>
              <w:t>疆域的扩张</w:t>
            </w:r>
            <w:r>
              <w:rPr>
                <w:rFonts w:hint="eastAsia" w:ascii="仿宋_GB2312" w:hAnsi="宋体" w:eastAsia="仿宋_GB2312"/>
                <w:sz w:val="18"/>
                <w:szCs w:val="18"/>
              </w:rPr>
              <w:t>、</w:t>
            </w:r>
            <w:r>
              <w:rPr>
                <w:rFonts w:ascii="仿宋_GB2312" w:hAnsi="宋体" w:eastAsia="仿宋_GB2312"/>
                <w:sz w:val="18"/>
                <w:szCs w:val="18"/>
              </w:rPr>
              <w:t>民族主义</w:t>
            </w:r>
            <w:r>
              <w:rPr>
                <w:rFonts w:hint="eastAsia" w:ascii="仿宋_GB2312" w:hAnsi="宋体" w:eastAsia="仿宋_GB2312"/>
                <w:sz w:val="18"/>
                <w:szCs w:val="18"/>
              </w:rPr>
              <w:t>、</w:t>
            </w:r>
            <w:r>
              <w:rPr>
                <w:rFonts w:ascii="仿宋_GB2312" w:hAnsi="宋体" w:eastAsia="仿宋_GB2312"/>
                <w:sz w:val="18"/>
                <w:szCs w:val="18"/>
              </w:rPr>
              <w:t>种族</w:t>
            </w:r>
            <w:r>
              <w:rPr>
                <w:rFonts w:hint="eastAsia" w:ascii="仿宋_GB2312" w:hAnsi="宋体" w:eastAsia="仿宋_GB2312"/>
                <w:sz w:val="18"/>
                <w:szCs w:val="18"/>
              </w:rPr>
              <w:t>、</w:t>
            </w:r>
            <w:r>
              <w:rPr>
                <w:rFonts w:ascii="仿宋_GB2312" w:hAnsi="宋体" w:eastAsia="仿宋_GB2312"/>
                <w:sz w:val="18"/>
                <w:szCs w:val="18"/>
              </w:rPr>
              <w:t>宗教或其他目的而进行的任何战争或军事行动。</w:t>
            </w:r>
          </w:p>
          <w:p>
            <w:pPr>
              <w:pStyle w:val="30"/>
              <w:widowControl w:val="0"/>
              <w:tabs>
                <w:tab w:val="left" w:pos="0"/>
                <w:tab w:val="left" w:pos="142"/>
                <w:tab w:val="left" w:pos="284"/>
              </w:tabs>
              <w:spacing w:line="240" w:lineRule="auto"/>
              <w:ind w:left="0" w:leftChars="0" w:firstLine="0" w:firstLineChars="0"/>
              <w:jc w:val="both"/>
              <w:rPr>
                <w:rFonts w:hint="eastAsia" w:ascii="仿宋_GB2312" w:hAnsi="宋体" w:eastAsia="仿宋_GB2312"/>
                <w:sz w:val="18"/>
                <w:szCs w:val="18"/>
              </w:rPr>
            </w:pPr>
          </w:p>
          <w:p>
            <w:pPr>
              <w:rPr>
                <w:rFonts w:hint="eastAsia" w:ascii="仿宋_GB2312" w:hAnsi="宋体" w:eastAsia="仿宋_GB2312"/>
                <w:sz w:val="18"/>
                <w:szCs w:val="18"/>
              </w:rPr>
            </w:pPr>
            <w:r>
              <w:rPr>
                <w:rFonts w:hint="eastAsia" w:ascii="仿宋_GB2312" w:hAnsi="宋体" w:eastAsia="仿宋_GB2312"/>
                <w:sz w:val="18"/>
                <w:szCs w:val="18"/>
              </w:rPr>
              <w:t>未满期净保费=保险费×[1-(保险单已经过天数/保险期间天数)] ×（1-10%）。经过天数不足一天的按一天计算。</w:t>
            </w:r>
          </w:p>
          <w:p>
            <w:pPr>
              <w:rPr>
                <w:rFonts w:hint="eastAsia" w:ascii="仿宋_GB2312" w:hAnsi="宋体" w:eastAsia="仿宋_GB2312"/>
                <w:sz w:val="18"/>
                <w:szCs w:val="18"/>
              </w:rPr>
            </w:pPr>
          </w:p>
          <w:p>
            <w:pPr>
              <w:rPr>
                <w:rFonts w:hint="eastAsia" w:ascii="仿宋_GB2312" w:hAnsi="宋体" w:eastAsia="仿宋_GB2312"/>
                <w:sz w:val="18"/>
                <w:szCs w:val="18"/>
              </w:rPr>
            </w:pPr>
            <w:r>
              <w:rPr>
                <w:rFonts w:hint="eastAsia" w:ascii="仿宋_GB2312" w:hAnsi="宋体" w:eastAsia="仿宋_GB2312"/>
                <w:sz w:val="18"/>
                <w:szCs w:val="18"/>
              </w:rPr>
              <w:t>指被保险人；被保险人身故时，指受益人或被保险人的继承人或依法享有保险金请求权的其他自然人。</w:t>
            </w:r>
          </w:p>
          <w:p>
            <w:pPr>
              <w:rPr>
                <w:rFonts w:hint="eastAsia" w:ascii="仿宋_GB2312" w:hAnsi="宋体" w:eastAsia="仿宋_GB2312"/>
                <w:sz w:val="18"/>
                <w:szCs w:val="18"/>
              </w:rPr>
            </w:pPr>
          </w:p>
          <w:p>
            <w:pPr>
              <w:rPr>
                <w:rFonts w:hint="eastAsia" w:ascii="仿宋_GB2312" w:hAnsi="宋体" w:eastAsia="仿宋_GB2312"/>
                <w:sz w:val="18"/>
                <w:szCs w:val="18"/>
              </w:rPr>
            </w:pPr>
            <w:r>
              <w:rPr>
                <w:rFonts w:hint="eastAsia" w:ascii="仿宋_GB2312" w:hAnsi="宋体" w:eastAsia="仿宋_GB2312"/>
                <w:sz w:val="18"/>
                <w:szCs w:val="18"/>
              </w:rPr>
              <w:t>指不能预见、不能避免并不能克服的客观情况。</w:t>
            </w:r>
          </w:p>
          <w:p>
            <w:pPr>
              <w:pStyle w:val="30"/>
              <w:widowControl w:val="0"/>
              <w:tabs>
                <w:tab w:val="left" w:pos="0"/>
                <w:tab w:val="left" w:pos="142"/>
                <w:tab w:val="left" w:pos="284"/>
              </w:tabs>
              <w:spacing w:line="240" w:lineRule="auto"/>
              <w:ind w:left="0" w:leftChars="0" w:firstLine="0" w:firstLineChars="0"/>
              <w:jc w:val="both"/>
              <w:rPr>
                <w:rFonts w:hint="eastAsia" w:ascii="仿宋_GB2312" w:hAnsi="宋体" w:eastAsia="仿宋_GB2312"/>
                <w:sz w:val="18"/>
                <w:szCs w:val="18"/>
              </w:rPr>
            </w:pPr>
          </w:p>
          <w:p>
            <w:pPr>
              <w:spacing w:line="240" w:lineRule="auto"/>
              <w:rPr>
                <w:rFonts w:hint="eastAsia" w:ascii="仿宋_GB2312" w:hAnsi="宋体" w:eastAsia="仿宋_GB2312"/>
                <w:sz w:val="18"/>
                <w:szCs w:val="18"/>
              </w:rPr>
            </w:pPr>
            <w:r>
              <w:rPr>
                <w:rFonts w:hint="eastAsia" w:ascii="仿宋_GB2312" w:hAnsi="宋体" w:eastAsia="仿宋_GB2312"/>
                <w:sz w:val="18"/>
                <w:szCs w:val="18"/>
              </w:rPr>
              <w:t>在中国境内（不包括香港、澳门、台湾地区）的医疗机构是指合法的二级或二级以上公立医院或投保人与保险人协商共同指定的医院或医疗机构。</w:t>
            </w:r>
          </w:p>
          <w:p>
            <w:pPr>
              <w:spacing w:line="240" w:lineRule="auto"/>
              <w:rPr>
                <w:rFonts w:hint="eastAsia" w:ascii="仿宋_GB2312" w:hAnsi="宋体" w:eastAsia="仿宋_GB2312"/>
                <w:sz w:val="18"/>
                <w:szCs w:val="18"/>
              </w:rPr>
            </w:pPr>
            <w:r>
              <w:rPr>
                <w:rFonts w:hint="eastAsia" w:ascii="仿宋_GB2312" w:hAnsi="宋体" w:eastAsia="仿宋_GB2312"/>
                <w:sz w:val="18"/>
                <w:szCs w:val="18"/>
              </w:rPr>
              <w:t>在中国境外（包括香港、澳门、台湾地区）的医疗机构是指保险人认可的，根据所在国家法律合法成立、运营并符合以下标准的医疗机构：</w:t>
            </w:r>
          </w:p>
          <w:p>
            <w:pPr>
              <w:spacing w:line="240" w:lineRule="auto"/>
              <w:rPr>
                <w:rFonts w:hint="eastAsia" w:ascii="仿宋_GB2312" w:hAnsi="宋体" w:eastAsia="仿宋_GB2312"/>
                <w:sz w:val="18"/>
                <w:szCs w:val="18"/>
              </w:rPr>
            </w:pPr>
            <w:r>
              <w:rPr>
                <w:rFonts w:hint="eastAsia" w:ascii="仿宋_GB2312" w:hAnsi="宋体" w:eastAsia="仿宋_GB2312"/>
                <w:sz w:val="18"/>
                <w:szCs w:val="18"/>
              </w:rPr>
              <w:t>1）</w:t>
            </w:r>
            <w:r>
              <w:rPr>
                <w:rFonts w:hint="eastAsia" w:ascii="仿宋_GB2312" w:hAnsi="宋体" w:eastAsia="仿宋_GB2312"/>
                <w:sz w:val="18"/>
                <w:szCs w:val="18"/>
              </w:rPr>
              <w:tab/>
            </w:r>
            <w:r>
              <w:rPr>
                <w:rFonts w:hint="eastAsia" w:ascii="仿宋_GB2312" w:hAnsi="宋体" w:eastAsia="仿宋_GB2312"/>
                <w:sz w:val="18"/>
                <w:szCs w:val="18"/>
              </w:rPr>
              <w:t>主要运营目的是以住院病人形式提供接待患病、伤者并为其提供医疗护理和治疗，</w:t>
            </w:r>
          </w:p>
          <w:p>
            <w:pPr>
              <w:spacing w:line="240" w:lineRule="auto"/>
              <w:rPr>
                <w:rFonts w:hint="eastAsia" w:ascii="仿宋_GB2312" w:hAnsi="宋体" w:eastAsia="仿宋_GB2312"/>
                <w:sz w:val="18"/>
                <w:szCs w:val="18"/>
              </w:rPr>
            </w:pPr>
            <w:r>
              <w:rPr>
                <w:rFonts w:hint="eastAsia" w:ascii="仿宋_GB2312" w:hAnsi="宋体" w:eastAsia="仿宋_GB2312"/>
                <w:sz w:val="18"/>
                <w:szCs w:val="18"/>
              </w:rPr>
              <w:t>2）</w:t>
            </w:r>
            <w:r>
              <w:rPr>
                <w:rFonts w:hint="eastAsia" w:ascii="仿宋_GB2312" w:hAnsi="宋体" w:eastAsia="仿宋_GB2312"/>
                <w:sz w:val="18"/>
                <w:szCs w:val="18"/>
              </w:rPr>
              <w:tab/>
            </w:r>
            <w:r>
              <w:rPr>
                <w:rFonts w:hint="eastAsia" w:ascii="仿宋_GB2312" w:hAnsi="宋体" w:eastAsia="仿宋_GB2312"/>
                <w:sz w:val="18"/>
                <w:szCs w:val="18"/>
              </w:rPr>
              <w:t>在一名或若干医生的指导下为病人治疗，其中最少有一名合法执业资格的驻院医生驻诊，</w:t>
            </w:r>
          </w:p>
          <w:p>
            <w:pPr>
              <w:spacing w:line="240" w:lineRule="auto"/>
              <w:rPr>
                <w:rFonts w:hint="eastAsia" w:ascii="仿宋_GB2312" w:hAnsi="宋体" w:eastAsia="仿宋_GB2312"/>
                <w:sz w:val="18"/>
                <w:szCs w:val="18"/>
              </w:rPr>
            </w:pPr>
            <w:r>
              <w:rPr>
                <w:rFonts w:hint="eastAsia" w:ascii="仿宋_GB2312" w:hAnsi="宋体" w:eastAsia="仿宋_GB2312"/>
                <w:sz w:val="18"/>
                <w:szCs w:val="18"/>
              </w:rPr>
              <w:t>3）</w:t>
            </w:r>
            <w:r>
              <w:rPr>
                <w:rFonts w:hint="eastAsia" w:ascii="仿宋_GB2312" w:hAnsi="宋体" w:eastAsia="仿宋_GB2312"/>
                <w:sz w:val="18"/>
                <w:szCs w:val="18"/>
              </w:rPr>
              <w:tab/>
            </w:r>
            <w:r>
              <w:rPr>
                <w:rFonts w:hint="eastAsia" w:ascii="仿宋_GB2312" w:hAnsi="宋体" w:eastAsia="仿宋_GB2312"/>
                <w:sz w:val="18"/>
                <w:szCs w:val="18"/>
              </w:rPr>
              <w:t>维持足够妥善的设备为病人提供医学诊断和治疗，并于机构内或由其管理的地方提供进行各种手术的设备，</w:t>
            </w:r>
          </w:p>
          <w:p>
            <w:pPr>
              <w:spacing w:line="240" w:lineRule="auto"/>
              <w:rPr>
                <w:rFonts w:hint="eastAsia" w:ascii="仿宋_GB2312" w:hAnsi="宋体" w:eastAsia="仿宋_GB2312"/>
                <w:sz w:val="18"/>
                <w:szCs w:val="18"/>
              </w:rPr>
            </w:pPr>
            <w:r>
              <w:rPr>
                <w:rFonts w:hint="eastAsia" w:ascii="仿宋_GB2312" w:hAnsi="宋体" w:eastAsia="仿宋_GB2312"/>
                <w:sz w:val="18"/>
                <w:szCs w:val="18"/>
              </w:rPr>
              <w:t>4）</w:t>
            </w:r>
            <w:r>
              <w:rPr>
                <w:rFonts w:hint="eastAsia" w:ascii="仿宋_GB2312" w:hAnsi="宋体" w:eastAsia="仿宋_GB2312"/>
                <w:sz w:val="18"/>
                <w:szCs w:val="18"/>
              </w:rPr>
              <w:tab/>
            </w:r>
            <w:r>
              <w:rPr>
                <w:rFonts w:hint="eastAsia" w:ascii="仿宋_GB2312" w:hAnsi="宋体" w:eastAsia="仿宋_GB2312"/>
                <w:sz w:val="18"/>
                <w:szCs w:val="18"/>
              </w:rPr>
              <w:t>有合法执业的护士提供和指导二十四小时的全职护理服务。</w:t>
            </w:r>
          </w:p>
          <w:p>
            <w:pPr>
              <w:spacing w:line="240" w:lineRule="auto"/>
              <w:rPr>
                <w:rFonts w:hint="eastAsia" w:ascii="仿宋_GB2312" w:hAnsi="宋体" w:eastAsia="仿宋_GB2312"/>
                <w:b/>
                <w:sz w:val="18"/>
                <w:szCs w:val="18"/>
              </w:rPr>
            </w:pPr>
            <w:r>
              <w:rPr>
                <w:rFonts w:hint="eastAsia" w:ascii="仿宋_GB2312" w:hAnsi="宋体" w:eastAsia="仿宋_GB2312"/>
                <w:b/>
                <w:sz w:val="18"/>
                <w:szCs w:val="18"/>
              </w:rPr>
              <w:t>5)   本附加条款中所指医疗机构不包括以下或类似的医疗机构：</w:t>
            </w:r>
          </w:p>
          <w:p>
            <w:pPr>
              <w:spacing w:line="240" w:lineRule="auto"/>
              <w:ind w:firstLine="271" w:firstLineChars="150"/>
              <w:rPr>
                <w:rFonts w:hint="eastAsia" w:ascii="仿宋_GB2312" w:hAnsi="宋体" w:eastAsia="仿宋_GB2312"/>
                <w:b/>
                <w:sz w:val="18"/>
                <w:szCs w:val="18"/>
              </w:rPr>
            </w:pPr>
            <w:r>
              <w:rPr>
                <w:rFonts w:hint="eastAsia" w:ascii="仿宋_GB2312" w:hAnsi="宋体" w:eastAsia="仿宋_GB2312"/>
                <w:b/>
                <w:sz w:val="18"/>
                <w:szCs w:val="18"/>
              </w:rPr>
              <w:t>5.1）</w:t>
            </w:r>
            <w:r>
              <w:rPr>
                <w:rFonts w:hint="eastAsia" w:ascii="仿宋_GB2312" w:hAnsi="宋体" w:eastAsia="仿宋_GB2312"/>
                <w:b/>
                <w:sz w:val="18"/>
                <w:szCs w:val="18"/>
              </w:rPr>
              <w:tab/>
            </w:r>
            <w:r>
              <w:rPr>
                <w:rFonts w:hint="eastAsia" w:ascii="仿宋_GB2312" w:hAnsi="宋体" w:eastAsia="仿宋_GB2312"/>
                <w:b/>
                <w:sz w:val="18"/>
                <w:szCs w:val="18"/>
              </w:rPr>
              <w:t>精神病院；</w:t>
            </w:r>
          </w:p>
          <w:p>
            <w:pPr>
              <w:spacing w:line="240" w:lineRule="auto"/>
              <w:ind w:firstLine="271" w:firstLineChars="150"/>
              <w:rPr>
                <w:rFonts w:hint="eastAsia" w:ascii="仿宋_GB2312" w:hAnsi="宋体" w:eastAsia="仿宋_GB2312"/>
                <w:b/>
                <w:sz w:val="18"/>
                <w:szCs w:val="18"/>
              </w:rPr>
            </w:pPr>
            <w:r>
              <w:rPr>
                <w:rFonts w:hint="eastAsia" w:ascii="仿宋_GB2312" w:hAnsi="宋体" w:eastAsia="仿宋_GB2312"/>
                <w:b/>
                <w:sz w:val="18"/>
                <w:szCs w:val="18"/>
              </w:rPr>
              <w:t>5.2）</w:t>
            </w:r>
            <w:r>
              <w:rPr>
                <w:rFonts w:hint="eastAsia" w:ascii="仿宋_GB2312" w:hAnsi="宋体" w:eastAsia="仿宋_GB2312"/>
                <w:b/>
                <w:sz w:val="18"/>
                <w:szCs w:val="18"/>
              </w:rPr>
              <w:tab/>
            </w:r>
            <w:r>
              <w:rPr>
                <w:rFonts w:hint="eastAsia" w:ascii="仿宋_GB2312" w:hAnsi="宋体" w:eastAsia="仿宋_GB2312"/>
                <w:b/>
                <w:sz w:val="18"/>
                <w:szCs w:val="18"/>
              </w:rPr>
              <w:t>老人院、疗养院、戒毒中心和戒酒中心；</w:t>
            </w:r>
          </w:p>
          <w:p>
            <w:pPr>
              <w:spacing w:line="240" w:lineRule="auto"/>
              <w:ind w:firstLine="271" w:firstLineChars="150"/>
              <w:rPr>
                <w:rFonts w:hint="eastAsia" w:ascii="仿宋_GB2312" w:hAnsi="宋体" w:eastAsia="仿宋_GB2312"/>
                <w:b/>
                <w:sz w:val="18"/>
                <w:szCs w:val="18"/>
              </w:rPr>
            </w:pPr>
            <w:r>
              <w:rPr>
                <w:rFonts w:hint="eastAsia" w:ascii="仿宋_GB2312" w:hAnsi="宋体" w:eastAsia="仿宋_GB2312"/>
                <w:b/>
                <w:sz w:val="18"/>
                <w:szCs w:val="18"/>
              </w:rPr>
              <w:t>5.3）</w:t>
            </w:r>
            <w:r>
              <w:rPr>
                <w:rFonts w:hint="eastAsia" w:ascii="仿宋_GB2312" w:hAnsi="宋体" w:eastAsia="仿宋_GB2312"/>
                <w:b/>
                <w:sz w:val="18"/>
                <w:szCs w:val="18"/>
              </w:rPr>
              <w:tab/>
            </w:r>
            <w:r>
              <w:rPr>
                <w:rFonts w:hint="eastAsia" w:ascii="仿宋_GB2312" w:hAnsi="宋体" w:eastAsia="仿宋_GB2312"/>
                <w:b/>
                <w:sz w:val="18"/>
                <w:szCs w:val="18"/>
              </w:rPr>
              <w:t>健康中心或天然治疗所、疗养或康复院。</w:t>
            </w:r>
          </w:p>
          <w:p>
            <w:pPr>
              <w:rPr>
                <w:rFonts w:ascii="仿宋_GB2312" w:hAnsi="宋体" w:eastAsia="仿宋_GB2312"/>
                <w:sz w:val="18"/>
                <w:szCs w:val="18"/>
              </w:rPr>
            </w:pPr>
          </w:p>
        </w:tc>
      </w:tr>
    </w:tbl>
    <w:p>
      <w:pPr>
        <w:spacing w:line="240" w:lineRule="auto"/>
        <w:rPr>
          <w:rFonts w:hint="eastAsia"/>
        </w:rPr>
      </w:pPr>
    </w:p>
    <w:p>
      <w:pPr>
        <w:adjustRightInd w:val="0"/>
        <w:snapToGrid w:val="0"/>
        <w:spacing w:after="156" w:afterLines="50"/>
        <w:rPr>
          <w:rFonts w:ascii="Calibri" w:hAnsi="Calibri" w:eastAsia="仿宋_GB2312"/>
          <w:b/>
          <w:sz w:val="28"/>
          <w:szCs w:val="28"/>
          <w:lang w:val="en-CA"/>
        </w:rPr>
      </w:pPr>
    </w:p>
    <w:p>
      <w:pPr>
        <w:adjustRightInd w:val="0"/>
        <w:snapToGrid w:val="0"/>
        <w:spacing w:after="156" w:afterLines="50"/>
        <w:rPr>
          <w:rFonts w:ascii="Calibri" w:hAnsi="Calibri" w:eastAsia="仿宋_GB2312"/>
          <w:b/>
          <w:sz w:val="28"/>
          <w:szCs w:val="28"/>
          <w:lang w:val="en-CA"/>
        </w:rPr>
      </w:pPr>
    </w:p>
    <w:p>
      <w:pPr>
        <w:adjustRightInd w:val="0"/>
        <w:snapToGrid w:val="0"/>
        <w:spacing w:after="156" w:afterLines="50"/>
        <w:rPr>
          <w:rFonts w:ascii="Calibri" w:hAnsi="Calibri" w:eastAsia="仿宋_GB2312"/>
          <w:b/>
          <w:sz w:val="28"/>
          <w:szCs w:val="28"/>
          <w:lang w:val="en-CA"/>
        </w:rPr>
      </w:pPr>
    </w:p>
    <w:p>
      <w:pPr>
        <w:adjustRightInd w:val="0"/>
        <w:snapToGrid w:val="0"/>
        <w:spacing w:after="156" w:afterLines="50"/>
        <w:rPr>
          <w:rFonts w:ascii="Calibri" w:hAnsi="Calibri" w:eastAsia="仿宋_GB2312"/>
          <w:b/>
          <w:sz w:val="28"/>
          <w:szCs w:val="28"/>
          <w:lang w:val="en-CA"/>
        </w:rPr>
      </w:pPr>
    </w:p>
    <w:p>
      <w:pPr>
        <w:adjustRightInd w:val="0"/>
        <w:snapToGrid w:val="0"/>
        <w:spacing w:after="156" w:afterLines="50"/>
        <w:rPr>
          <w:rFonts w:ascii="Calibri" w:hAnsi="Calibri" w:eastAsia="仿宋_GB2312"/>
          <w:b/>
          <w:sz w:val="28"/>
          <w:szCs w:val="28"/>
          <w:lang w:val="en-CA"/>
        </w:rPr>
      </w:pPr>
    </w:p>
    <w:p>
      <w:pPr>
        <w:adjustRightInd w:val="0"/>
        <w:snapToGrid w:val="0"/>
        <w:spacing w:after="156" w:afterLines="50"/>
        <w:rPr>
          <w:rFonts w:ascii="Calibri" w:hAnsi="Calibri" w:eastAsia="仿宋_GB2312"/>
          <w:b/>
          <w:sz w:val="28"/>
          <w:szCs w:val="28"/>
          <w:lang w:val="en-CA"/>
        </w:rPr>
      </w:pPr>
    </w:p>
    <w:p>
      <w:pPr>
        <w:adjustRightInd w:val="0"/>
        <w:snapToGrid w:val="0"/>
        <w:spacing w:after="156" w:afterLines="50"/>
        <w:rPr>
          <w:rFonts w:ascii="Calibri" w:hAnsi="Calibri" w:eastAsia="仿宋_GB2312"/>
          <w:b/>
          <w:sz w:val="28"/>
          <w:szCs w:val="28"/>
          <w:lang w:val="en-CA"/>
        </w:rPr>
      </w:pPr>
    </w:p>
    <w:p>
      <w:pPr>
        <w:adjustRightInd w:val="0"/>
        <w:snapToGrid w:val="0"/>
        <w:spacing w:after="156" w:afterLines="50"/>
        <w:rPr>
          <w:rFonts w:ascii="Calibri" w:hAnsi="Calibri" w:eastAsia="仿宋_GB2312"/>
          <w:b/>
          <w:sz w:val="28"/>
          <w:szCs w:val="28"/>
          <w:lang w:val="en-CA"/>
        </w:rPr>
      </w:pPr>
    </w:p>
    <w:p>
      <w:pPr>
        <w:adjustRightInd w:val="0"/>
        <w:snapToGrid w:val="0"/>
        <w:spacing w:after="156" w:afterLines="50"/>
        <w:rPr>
          <w:rFonts w:ascii="Calibri" w:hAnsi="Calibri" w:eastAsia="仿宋_GB2312"/>
          <w:b/>
          <w:sz w:val="28"/>
          <w:szCs w:val="28"/>
          <w:lang w:val="en-CA"/>
        </w:rPr>
      </w:pPr>
    </w:p>
    <w:p>
      <w:pPr>
        <w:adjustRightInd w:val="0"/>
        <w:snapToGrid w:val="0"/>
        <w:spacing w:after="156" w:afterLines="50"/>
        <w:rPr>
          <w:rFonts w:ascii="Calibri" w:hAnsi="Calibri" w:eastAsia="仿宋_GB2312"/>
          <w:b/>
          <w:sz w:val="28"/>
          <w:szCs w:val="28"/>
          <w:lang w:val="en-CA"/>
        </w:rPr>
      </w:pPr>
    </w:p>
    <w:p>
      <w:pPr>
        <w:adjustRightInd w:val="0"/>
        <w:snapToGrid w:val="0"/>
        <w:spacing w:after="156" w:afterLines="50"/>
        <w:rPr>
          <w:rFonts w:ascii="Calibri" w:hAnsi="Calibri" w:eastAsia="仿宋_GB2312"/>
          <w:b/>
          <w:sz w:val="28"/>
          <w:szCs w:val="28"/>
          <w:lang w:val="en-CA"/>
        </w:rPr>
      </w:pPr>
    </w:p>
    <w:p>
      <w:pPr>
        <w:adjustRightInd w:val="0"/>
        <w:snapToGrid w:val="0"/>
        <w:spacing w:after="156" w:afterLines="50"/>
        <w:rPr>
          <w:rFonts w:ascii="Calibri" w:hAnsi="Calibri" w:eastAsia="仿宋_GB2312"/>
          <w:b/>
          <w:sz w:val="28"/>
          <w:szCs w:val="28"/>
          <w:lang w:val="en-CA"/>
        </w:rPr>
      </w:pPr>
    </w:p>
    <w:p>
      <w:pPr>
        <w:adjustRightInd w:val="0"/>
        <w:snapToGrid w:val="0"/>
        <w:spacing w:after="156" w:afterLines="50"/>
        <w:rPr>
          <w:rFonts w:hint="eastAsia" w:ascii="仿宋_GB2312" w:hAnsi="宋体" w:eastAsia="仿宋_GB2312"/>
          <w:b/>
          <w:sz w:val="28"/>
          <w:szCs w:val="28"/>
        </w:rPr>
      </w:pPr>
      <w:r>
        <w:rPr>
          <w:rFonts w:ascii="仿宋_GB2312" w:hAnsi="宋体" w:eastAsia="仿宋_GB2312"/>
          <w:b/>
          <w:sz w:val="28"/>
          <w:szCs w:val="28"/>
        </w:rPr>
        <w:br w:type="page"/>
      </w:r>
      <w:r>
        <w:rPr>
          <w:rFonts w:hint="eastAsia" w:ascii="仿宋_GB2312" w:hAnsi="宋体" w:eastAsia="仿宋_GB2312"/>
          <w:b/>
          <w:sz w:val="28"/>
          <w:szCs w:val="28"/>
        </w:rPr>
        <w:t>附件：</w:t>
      </w:r>
    </w:p>
    <w:p>
      <w:pPr>
        <w:adjustRightInd w:val="0"/>
        <w:snapToGrid w:val="0"/>
        <w:spacing w:after="156" w:afterLines="50"/>
        <w:rPr>
          <w:rFonts w:hint="eastAsia" w:ascii="仿宋_GB2312" w:hAnsi="Cambria" w:eastAsia="仿宋_GB2312"/>
          <w:b/>
          <w:sz w:val="48"/>
          <w:szCs w:val="48"/>
        </w:rPr>
      </w:pPr>
    </w:p>
    <w:p>
      <w:pPr>
        <w:adjustRightInd w:val="0"/>
        <w:snapToGrid w:val="0"/>
        <w:spacing w:after="156" w:afterLines="50"/>
        <w:jc w:val="center"/>
        <w:rPr>
          <w:rFonts w:ascii="Calibri" w:hAnsi="Calibri" w:eastAsia="仿宋_GB2312"/>
          <w:b/>
          <w:sz w:val="48"/>
          <w:szCs w:val="48"/>
          <w:lang w:val="en-CA"/>
        </w:rPr>
      </w:pPr>
    </w:p>
    <w:p>
      <w:pPr>
        <w:adjustRightInd w:val="0"/>
        <w:snapToGrid w:val="0"/>
        <w:spacing w:after="156" w:afterLines="50"/>
        <w:jc w:val="center"/>
        <w:rPr>
          <w:rFonts w:ascii="Calibri" w:hAnsi="Calibri" w:eastAsia="仿宋_GB2312"/>
          <w:b/>
          <w:sz w:val="48"/>
          <w:szCs w:val="48"/>
          <w:lang w:val="en-CA"/>
        </w:rPr>
      </w:pPr>
    </w:p>
    <w:p>
      <w:pPr>
        <w:adjustRightInd w:val="0"/>
        <w:snapToGrid w:val="0"/>
        <w:spacing w:after="156" w:afterLines="50"/>
        <w:jc w:val="center"/>
        <w:rPr>
          <w:rFonts w:ascii="Calibri" w:hAnsi="Calibri" w:eastAsia="仿宋_GB2312"/>
          <w:b/>
          <w:sz w:val="48"/>
          <w:szCs w:val="48"/>
          <w:lang w:val="en-CA"/>
        </w:rPr>
      </w:pPr>
    </w:p>
    <w:p>
      <w:pPr>
        <w:adjustRightInd w:val="0"/>
        <w:snapToGrid w:val="0"/>
        <w:spacing w:after="156" w:afterLines="50"/>
        <w:jc w:val="center"/>
        <w:rPr>
          <w:rFonts w:hint="eastAsia" w:ascii="仿宋_GB2312" w:hAnsi="宋体" w:eastAsia="仿宋_GB2312"/>
          <w:b/>
          <w:sz w:val="48"/>
          <w:szCs w:val="48"/>
        </w:rPr>
      </w:pPr>
      <w:r>
        <w:rPr>
          <w:rFonts w:hint="eastAsia" w:ascii="仿宋_GB2312" w:hAnsi="宋体" w:eastAsia="仿宋_GB2312"/>
          <w:b/>
          <w:sz w:val="48"/>
          <w:szCs w:val="48"/>
        </w:rPr>
        <w:t>人身保险伤残评定标准</w:t>
      </w:r>
    </w:p>
    <w:p>
      <w:pPr>
        <w:adjustRightInd w:val="0"/>
        <w:snapToGrid w:val="0"/>
        <w:spacing w:after="156" w:afterLines="50"/>
        <w:jc w:val="center"/>
        <w:rPr>
          <w:rFonts w:hint="eastAsia" w:ascii="仿宋_GB2312" w:hAnsi="宋体" w:eastAsia="仿宋_GB2312"/>
          <w:b/>
          <w:sz w:val="48"/>
          <w:szCs w:val="48"/>
        </w:rPr>
      </w:pPr>
    </w:p>
    <w:p>
      <w:pPr>
        <w:adjustRightInd w:val="0"/>
        <w:snapToGrid w:val="0"/>
        <w:spacing w:after="156" w:afterLines="50"/>
        <w:jc w:val="center"/>
        <w:rPr>
          <w:rFonts w:hint="eastAsia" w:ascii="仿宋_GB2312" w:hAnsi="宋体" w:eastAsia="仿宋_GB2312"/>
          <w:b/>
          <w:sz w:val="48"/>
          <w:szCs w:val="48"/>
        </w:rPr>
      </w:pPr>
    </w:p>
    <w:p>
      <w:pPr>
        <w:adjustRightInd w:val="0"/>
        <w:snapToGrid w:val="0"/>
        <w:spacing w:after="156" w:afterLines="50"/>
        <w:jc w:val="center"/>
        <w:rPr>
          <w:rFonts w:hint="eastAsia" w:ascii="仿宋_GB2312" w:hAnsi="宋体" w:eastAsia="仿宋_GB2312"/>
          <w:b/>
          <w:sz w:val="48"/>
          <w:szCs w:val="48"/>
        </w:rPr>
      </w:pPr>
    </w:p>
    <w:p>
      <w:pPr>
        <w:jc w:val="center"/>
        <w:rPr>
          <w:rFonts w:ascii="仿宋_GB2312" w:hAnsi="黑体" w:eastAsia="仿宋_GB2312"/>
          <w:b/>
          <w:caps/>
          <w:kern w:val="0"/>
          <w:sz w:val="32"/>
          <w:szCs w:val="32"/>
        </w:rPr>
      </w:pPr>
    </w:p>
    <w:p>
      <w:pPr>
        <w:jc w:val="center"/>
        <w:rPr>
          <w:rFonts w:ascii="仿宋_GB2312" w:hAnsi="黑体" w:eastAsia="仿宋_GB2312"/>
          <w:b/>
          <w:caps/>
          <w:kern w:val="0"/>
          <w:sz w:val="32"/>
          <w:szCs w:val="32"/>
        </w:rPr>
      </w:pPr>
    </w:p>
    <w:p>
      <w:pPr>
        <w:jc w:val="center"/>
        <w:rPr>
          <w:rFonts w:hint="eastAsia" w:ascii="仿宋_GB2312" w:hAnsi="黑体" w:eastAsia="仿宋_GB2312"/>
          <w:b/>
          <w:caps/>
          <w:kern w:val="0"/>
          <w:sz w:val="32"/>
          <w:szCs w:val="32"/>
        </w:rPr>
      </w:pPr>
      <w:r>
        <w:rPr>
          <w:rFonts w:hint="eastAsia" w:ascii="仿宋_GB2312" w:hAnsi="黑体" w:eastAsia="仿宋_GB2312"/>
          <w:b/>
          <w:caps/>
          <w:kern w:val="0"/>
          <w:sz w:val="32"/>
          <w:szCs w:val="32"/>
        </w:rPr>
        <w:t>中国保险行业协会、中国法医学会</w:t>
      </w:r>
    </w:p>
    <w:p>
      <w:pPr>
        <w:adjustRightInd w:val="0"/>
        <w:snapToGrid w:val="0"/>
        <w:spacing w:after="156" w:afterLines="50"/>
        <w:jc w:val="center"/>
        <w:rPr>
          <w:rFonts w:hint="eastAsia" w:ascii="仿宋_GB2312" w:hAnsi="黑体" w:eastAsia="仿宋_GB2312"/>
          <w:b/>
          <w:caps/>
          <w:sz w:val="32"/>
          <w:szCs w:val="32"/>
        </w:rPr>
      </w:pPr>
      <w:r>
        <w:rPr>
          <w:rFonts w:hint="eastAsia" w:ascii="仿宋_GB2312" w:hAnsi="黑体" w:eastAsia="仿宋_GB2312"/>
          <w:b/>
          <w:caps/>
          <w:sz w:val="32"/>
          <w:szCs w:val="32"/>
        </w:rPr>
        <w:t>联合发布</w:t>
      </w:r>
    </w:p>
    <w:p>
      <w:pPr>
        <w:adjustRightInd w:val="0"/>
        <w:snapToGrid w:val="0"/>
        <w:spacing w:after="156" w:afterLines="50"/>
        <w:jc w:val="center"/>
        <w:rPr>
          <w:rFonts w:hint="eastAsia" w:ascii="仿宋_GB2312" w:hAnsi="黑体" w:eastAsia="仿宋_GB2312"/>
          <w:b/>
          <w:caps/>
          <w:sz w:val="32"/>
          <w:szCs w:val="32"/>
        </w:rPr>
      </w:pPr>
    </w:p>
    <w:p>
      <w:pPr>
        <w:adjustRightInd w:val="0"/>
        <w:snapToGrid w:val="0"/>
        <w:spacing w:after="156" w:afterLines="50"/>
        <w:jc w:val="center"/>
        <w:rPr>
          <w:rFonts w:hint="eastAsia" w:ascii="仿宋_GB2312" w:hAnsi="黑体" w:eastAsia="仿宋_GB2312"/>
          <w:b/>
          <w:caps/>
          <w:sz w:val="32"/>
          <w:szCs w:val="32"/>
        </w:rPr>
      </w:pPr>
    </w:p>
    <w:p>
      <w:pPr>
        <w:adjustRightInd w:val="0"/>
        <w:snapToGrid w:val="0"/>
        <w:spacing w:after="156" w:afterLines="50"/>
        <w:jc w:val="center"/>
        <w:rPr>
          <w:rFonts w:hint="eastAsia" w:ascii="仿宋_GB2312" w:hAnsi="黑体" w:eastAsia="仿宋_GB2312"/>
          <w:b/>
          <w:caps/>
          <w:sz w:val="32"/>
          <w:szCs w:val="32"/>
        </w:rPr>
      </w:pPr>
    </w:p>
    <w:p>
      <w:pPr>
        <w:adjustRightInd w:val="0"/>
        <w:snapToGrid w:val="0"/>
        <w:spacing w:after="156" w:afterLines="50"/>
        <w:jc w:val="center"/>
        <w:rPr>
          <w:rFonts w:ascii="Calibri" w:hAnsi="Calibri" w:eastAsia="仿宋_GB2312" w:cs="宋体"/>
          <w:b/>
          <w:bCs/>
          <w:sz w:val="28"/>
          <w:szCs w:val="28"/>
          <w:lang w:val="en-CA"/>
        </w:rPr>
      </w:pPr>
    </w:p>
    <w:p>
      <w:pPr>
        <w:adjustRightInd w:val="0"/>
        <w:snapToGrid w:val="0"/>
        <w:spacing w:after="156" w:afterLines="50"/>
        <w:jc w:val="center"/>
        <w:rPr>
          <w:rFonts w:hint="eastAsia" w:ascii="宋体" w:hAnsi="宋体"/>
          <w:b/>
          <w:sz w:val="28"/>
          <w:szCs w:val="28"/>
        </w:rPr>
      </w:pPr>
      <w:r>
        <w:rPr>
          <w:rFonts w:hint="eastAsia" w:ascii="仿宋_GB2312" w:hAnsi="宋体" w:eastAsia="仿宋_GB2312" w:cs="宋体"/>
          <w:b/>
          <w:bCs/>
          <w:sz w:val="28"/>
          <w:szCs w:val="28"/>
        </w:rPr>
        <w:t>二零一三年六月八日</w:t>
      </w:r>
    </w:p>
    <w:p>
      <w:pPr>
        <w:spacing w:line="300" w:lineRule="exact"/>
        <w:jc w:val="center"/>
        <w:rPr>
          <w:rFonts w:ascii="仿宋_GB2312" w:hAnsi="宋体" w:eastAsia="仿宋_GB2312"/>
          <w:sz w:val="18"/>
          <w:szCs w:val="18"/>
        </w:rPr>
      </w:pPr>
      <w:r>
        <w:rPr>
          <w:rFonts w:eastAsia="PMingLiU"/>
          <w:sz w:val="24"/>
        </w:rPr>
        <w:br w:type="page"/>
      </w:r>
      <w:r>
        <w:rPr>
          <w:rFonts w:hint="eastAsia" w:ascii="仿宋_GB2312" w:hAnsi="宋体" w:eastAsia="仿宋_GB2312"/>
          <w:sz w:val="18"/>
          <w:szCs w:val="18"/>
        </w:rPr>
        <w:t>目录</w:t>
      </w:r>
    </w:p>
    <w:p>
      <w:pPr>
        <w:spacing w:line="300" w:lineRule="exact"/>
        <w:rPr>
          <w:rFonts w:ascii="仿宋_GB2312" w:hAnsi="宋体" w:eastAsia="仿宋_GB2312"/>
          <w:sz w:val="18"/>
          <w:szCs w:val="18"/>
        </w:rPr>
      </w:pPr>
      <w:r>
        <w:rPr>
          <w:rFonts w:hint="eastAsia" w:ascii="仿宋_GB2312" w:hAnsi="宋体" w:eastAsia="仿宋_GB2312"/>
          <w:sz w:val="18"/>
          <w:szCs w:val="18"/>
        </w:rPr>
        <w:t>前言</w:t>
      </w:r>
    </w:p>
    <w:p>
      <w:pPr>
        <w:spacing w:line="300" w:lineRule="exact"/>
        <w:rPr>
          <w:rFonts w:ascii="仿宋_GB2312" w:hAnsi="宋体" w:eastAsia="仿宋_GB2312"/>
          <w:sz w:val="18"/>
          <w:szCs w:val="18"/>
        </w:rPr>
      </w:pPr>
      <w:r>
        <w:rPr>
          <w:rFonts w:hint="eastAsia" w:ascii="仿宋_GB2312" w:hAnsi="宋体" w:eastAsia="仿宋_GB2312"/>
          <w:sz w:val="18"/>
          <w:szCs w:val="18"/>
        </w:rPr>
        <w:t>人身保险伤残评定标准（行业标准）</w:t>
      </w:r>
    </w:p>
    <w:p>
      <w:pPr>
        <w:spacing w:line="300" w:lineRule="exact"/>
        <w:ind w:firstLine="360" w:firstLineChars="200"/>
        <w:rPr>
          <w:rFonts w:ascii="仿宋_GB2312" w:hAnsi="宋体" w:eastAsia="仿宋_GB2312"/>
          <w:sz w:val="18"/>
          <w:szCs w:val="18"/>
        </w:rPr>
      </w:pPr>
      <w:r>
        <w:rPr>
          <w:rFonts w:ascii="仿宋_GB2312" w:hAnsi="宋体" w:eastAsia="仿宋_GB2312"/>
          <w:sz w:val="18"/>
          <w:szCs w:val="18"/>
        </w:rPr>
        <w:t>1</w:t>
      </w:r>
      <w:r>
        <w:rPr>
          <w:rFonts w:hint="eastAsia" w:ascii="仿宋_GB2312" w:hAnsi="宋体" w:eastAsia="仿宋_GB2312"/>
          <w:sz w:val="18"/>
          <w:szCs w:val="18"/>
        </w:rPr>
        <w:t>神经系统的结构和精神功能</w:t>
      </w:r>
    </w:p>
    <w:p>
      <w:pPr>
        <w:spacing w:line="300" w:lineRule="exact"/>
        <w:ind w:firstLine="540" w:firstLineChars="300"/>
        <w:rPr>
          <w:rFonts w:ascii="仿宋_GB2312" w:hAnsi="宋体" w:eastAsia="仿宋_GB2312"/>
          <w:sz w:val="18"/>
          <w:szCs w:val="18"/>
        </w:rPr>
      </w:pPr>
      <w:r>
        <w:rPr>
          <w:rFonts w:ascii="仿宋_GB2312" w:hAnsi="宋体" w:eastAsia="仿宋_GB2312"/>
          <w:sz w:val="18"/>
          <w:szCs w:val="18"/>
        </w:rPr>
        <w:t>1.1</w:t>
      </w:r>
      <w:r>
        <w:rPr>
          <w:rFonts w:hint="eastAsia" w:ascii="仿宋_GB2312" w:hAnsi="宋体" w:eastAsia="仿宋_GB2312"/>
          <w:sz w:val="18"/>
          <w:szCs w:val="18"/>
        </w:rPr>
        <w:t>脑膜的结构损伤</w:t>
      </w:r>
    </w:p>
    <w:p>
      <w:pPr>
        <w:spacing w:line="300" w:lineRule="exact"/>
        <w:ind w:firstLine="540" w:firstLineChars="300"/>
        <w:rPr>
          <w:rFonts w:ascii="仿宋_GB2312" w:hAnsi="宋体" w:eastAsia="仿宋_GB2312"/>
          <w:sz w:val="18"/>
          <w:szCs w:val="18"/>
        </w:rPr>
      </w:pPr>
      <w:r>
        <w:rPr>
          <w:rFonts w:ascii="仿宋_GB2312" w:hAnsi="宋体" w:eastAsia="仿宋_GB2312"/>
          <w:sz w:val="18"/>
          <w:szCs w:val="18"/>
        </w:rPr>
        <w:t>1.2</w:t>
      </w:r>
      <w:r>
        <w:rPr>
          <w:rFonts w:hint="eastAsia" w:ascii="仿宋_GB2312" w:hAnsi="宋体" w:eastAsia="仿宋_GB2312"/>
          <w:sz w:val="18"/>
          <w:szCs w:val="18"/>
        </w:rPr>
        <w:t>脑的结构损伤，智力功能障碍</w:t>
      </w:r>
    </w:p>
    <w:p>
      <w:pPr>
        <w:spacing w:line="300" w:lineRule="exact"/>
        <w:ind w:firstLine="540" w:firstLineChars="300"/>
        <w:rPr>
          <w:rFonts w:ascii="仿宋_GB2312" w:hAnsi="宋体" w:eastAsia="仿宋_GB2312"/>
          <w:sz w:val="18"/>
          <w:szCs w:val="18"/>
        </w:rPr>
      </w:pPr>
      <w:r>
        <w:rPr>
          <w:rFonts w:ascii="仿宋_GB2312" w:hAnsi="宋体" w:eastAsia="仿宋_GB2312"/>
          <w:sz w:val="18"/>
          <w:szCs w:val="18"/>
        </w:rPr>
        <w:t>1.3</w:t>
      </w:r>
      <w:r>
        <w:rPr>
          <w:rFonts w:hint="eastAsia" w:ascii="仿宋_GB2312" w:hAnsi="宋体" w:eastAsia="仿宋_GB2312"/>
          <w:sz w:val="18"/>
          <w:szCs w:val="18"/>
        </w:rPr>
        <w:t>意识功能障碍</w:t>
      </w:r>
    </w:p>
    <w:p>
      <w:pPr>
        <w:spacing w:line="300" w:lineRule="exact"/>
        <w:ind w:firstLine="360" w:firstLineChars="200"/>
        <w:rPr>
          <w:rFonts w:ascii="仿宋_GB2312" w:hAnsi="宋体" w:eastAsia="仿宋_GB2312"/>
          <w:sz w:val="18"/>
          <w:szCs w:val="18"/>
        </w:rPr>
      </w:pPr>
      <w:r>
        <w:rPr>
          <w:rFonts w:ascii="仿宋_GB2312" w:hAnsi="宋体" w:eastAsia="仿宋_GB2312"/>
          <w:sz w:val="18"/>
          <w:szCs w:val="18"/>
        </w:rPr>
        <w:t>2</w:t>
      </w:r>
      <w:r>
        <w:rPr>
          <w:rFonts w:hint="eastAsia" w:ascii="仿宋_GB2312" w:hAnsi="宋体" w:eastAsia="仿宋_GB2312"/>
          <w:sz w:val="18"/>
          <w:szCs w:val="18"/>
        </w:rPr>
        <w:t>眼，耳和有关的结构和功能</w:t>
      </w:r>
    </w:p>
    <w:p>
      <w:pPr>
        <w:spacing w:line="300" w:lineRule="exact"/>
        <w:ind w:firstLine="540" w:firstLineChars="300"/>
        <w:rPr>
          <w:rFonts w:ascii="仿宋_GB2312" w:hAnsi="宋体" w:eastAsia="仿宋_GB2312"/>
          <w:sz w:val="18"/>
          <w:szCs w:val="18"/>
        </w:rPr>
      </w:pPr>
      <w:r>
        <w:rPr>
          <w:rFonts w:ascii="仿宋_GB2312" w:hAnsi="宋体" w:eastAsia="仿宋_GB2312"/>
          <w:sz w:val="18"/>
          <w:szCs w:val="18"/>
        </w:rPr>
        <w:t>2.1</w:t>
      </w:r>
      <w:r>
        <w:rPr>
          <w:rFonts w:hint="eastAsia" w:ascii="仿宋_GB2312" w:hAnsi="宋体" w:eastAsia="仿宋_GB2312"/>
          <w:sz w:val="18"/>
          <w:szCs w:val="18"/>
        </w:rPr>
        <w:t>眼球损伤或视功能障碍</w:t>
      </w:r>
    </w:p>
    <w:p>
      <w:pPr>
        <w:spacing w:line="300" w:lineRule="exact"/>
        <w:ind w:firstLine="540" w:firstLineChars="300"/>
        <w:rPr>
          <w:rFonts w:ascii="仿宋_GB2312" w:hAnsi="宋体" w:eastAsia="仿宋_GB2312"/>
          <w:sz w:val="18"/>
          <w:szCs w:val="18"/>
        </w:rPr>
      </w:pPr>
      <w:r>
        <w:rPr>
          <w:rFonts w:ascii="仿宋_GB2312" w:hAnsi="宋体" w:eastAsia="仿宋_GB2312"/>
          <w:sz w:val="18"/>
          <w:szCs w:val="18"/>
        </w:rPr>
        <w:t>2.2</w:t>
      </w:r>
      <w:r>
        <w:rPr>
          <w:rFonts w:hint="eastAsia" w:ascii="仿宋_GB2312" w:hAnsi="宋体" w:eastAsia="仿宋_GB2312"/>
          <w:sz w:val="18"/>
          <w:szCs w:val="18"/>
        </w:rPr>
        <w:t>视功能障碍</w:t>
      </w:r>
      <w:r>
        <w:rPr>
          <w:rFonts w:ascii="仿宋_GB2312" w:hAnsi="宋体" w:eastAsia="仿宋_GB2312"/>
          <w:sz w:val="18"/>
          <w:szCs w:val="18"/>
        </w:rPr>
        <w:tab/>
      </w:r>
    </w:p>
    <w:p>
      <w:pPr>
        <w:spacing w:line="300" w:lineRule="exact"/>
        <w:ind w:firstLine="540" w:firstLineChars="300"/>
        <w:rPr>
          <w:rFonts w:ascii="仿宋_GB2312" w:hAnsi="宋体" w:eastAsia="仿宋_GB2312"/>
          <w:sz w:val="18"/>
          <w:szCs w:val="18"/>
        </w:rPr>
      </w:pPr>
      <w:r>
        <w:rPr>
          <w:rFonts w:ascii="仿宋_GB2312" w:hAnsi="宋体" w:eastAsia="仿宋_GB2312"/>
          <w:sz w:val="18"/>
          <w:szCs w:val="18"/>
        </w:rPr>
        <w:t>2.3</w:t>
      </w:r>
      <w:r>
        <w:rPr>
          <w:rFonts w:hint="eastAsia" w:ascii="仿宋_GB2312" w:hAnsi="宋体" w:eastAsia="仿宋_GB2312"/>
          <w:sz w:val="18"/>
          <w:szCs w:val="18"/>
        </w:rPr>
        <w:t>眼球的晶状体结构损伤</w:t>
      </w:r>
    </w:p>
    <w:p>
      <w:pPr>
        <w:spacing w:line="300" w:lineRule="exact"/>
        <w:ind w:firstLine="540" w:firstLineChars="300"/>
        <w:rPr>
          <w:rFonts w:ascii="仿宋_GB2312" w:hAnsi="宋体" w:eastAsia="仿宋_GB2312"/>
          <w:sz w:val="18"/>
          <w:szCs w:val="18"/>
        </w:rPr>
      </w:pPr>
      <w:r>
        <w:rPr>
          <w:rFonts w:ascii="仿宋_GB2312" w:hAnsi="宋体" w:eastAsia="仿宋_GB2312"/>
          <w:sz w:val="18"/>
          <w:szCs w:val="18"/>
        </w:rPr>
        <w:t>2.4</w:t>
      </w:r>
      <w:r>
        <w:rPr>
          <w:rFonts w:hint="eastAsia" w:ascii="仿宋_GB2312" w:hAnsi="宋体" w:eastAsia="仿宋_GB2312"/>
          <w:sz w:val="18"/>
          <w:szCs w:val="18"/>
        </w:rPr>
        <w:t>眼睑结构损伤</w:t>
      </w:r>
    </w:p>
    <w:p>
      <w:pPr>
        <w:spacing w:line="300" w:lineRule="exact"/>
        <w:ind w:firstLine="540" w:firstLineChars="300"/>
        <w:rPr>
          <w:rFonts w:ascii="仿宋_GB2312" w:hAnsi="宋体" w:eastAsia="仿宋_GB2312"/>
          <w:sz w:val="18"/>
          <w:szCs w:val="18"/>
        </w:rPr>
      </w:pPr>
      <w:r>
        <w:rPr>
          <w:rFonts w:ascii="仿宋_GB2312" w:hAnsi="宋体" w:eastAsia="仿宋_GB2312"/>
          <w:sz w:val="18"/>
          <w:szCs w:val="18"/>
        </w:rPr>
        <w:t>2.5</w:t>
      </w:r>
      <w:r>
        <w:rPr>
          <w:rFonts w:hint="eastAsia" w:ascii="仿宋_GB2312" w:hAnsi="宋体" w:eastAsia="仿宋_GB2312"/>
          <w:sz w:val="18"/>
          <w:szCs w:val="18"/>
        </w:rPr>
        <w:t>耳廓结构损伤或听功能障碍</w:t>
      </w:r>
    </w:p>
    <w:p>
      <w:pPr>
        <w:spacing w:line="300" w:lineRule="exact"/>
        <w:ind w:firstLine="540" w:firstLineChars="300"/>
        <w:rPr>
          <w:rFonts w:ascii="仿宋_GB2312" w:hAnsi="宋体" w:eastAsia="仿宋_GB2312"/>
          <w:sz w:val="18"/>
          <w:szCs w:val="18"/>
        </w:rPr>
      </w:pPr>
      <w:r>
        <w:rPr>
          <w:rFonts w:ascii="仿宋_GB2312" w:hAnsi="宋体" w:eastAsia="仿宋_GB2312"/>
          <w:sz w:val="18"/>
          <w:szCs w:val="18"/>
        </w:rPr>
        <w:t>2.6</w:t>
      </w:r>
      <w:r>
        <w:rPr>
          <w:rFonts w:hint="eastAsia" w:ascii="仿宋_GB2312" w:hAnsi="宋体" w:eastAsia="仿宋_GB2312"/>
          <w:sz w:val="18"/>
          <w:szCs w:val="18"/>
        </w:rPr>
        <w:t>听功能障碍</w:t>
      </w:r>
      <w:r>
        <w:rPr>
          <w:rFonts w:ascii="仿宋_GB2312" w:hAnsi="宋体" w:eastAsia="仿宋_GB2312"/>
          <w:sz w:val="18"/>
          <w:szCs w:val="18"/>
        </w:rPr>
        <w:tab/>
      </w:r>
    </w:p>
    <w:p>
      <w:pPr>
        <w:spacing w:line="300" w:lineRule="exact"/>
        <w:ind w:firstLine="360" w:firstLineChars="200"/>
        <w:rPr>
          <w:rFonts w:ascii="仿宋_GB2312" w:hAnsi="宋体" w:eastAsia="仿宋_GB2312"/>
          <w:sz w:val="18"/>
          <w:szCs w:val="18"/>
        </w:rPr>
      </w:pPr>
      <w:r>
        <w:rPr>
          <w:rFonts w:ascii="仿宋_GB2312" w:hAnsi="宋体" w:eastAsia="仿宋_GB2312"/>
          <w:sz w:val="18"/>
          <w:szCs w:val="18"/>
        </w:rPr>
        <w:t>3</w:t>
      </w:r>
      <w:r>
        <w:rPr>
          <w:rFonts w:hint="eastAsia" w:ascii="仿宋_GB2312" w:hAnsi="宋体" w:eastAsia="仿宋_GB2312"/>
          <w:sz w:val="18"/>
          <w:szCs w:val="18"/>
        </w:rPr>
        <w:t>发声和言语的结构和功能</w:t>
      </w:r>
      <w:r>
        <w:rPr>
          <w:rFonts w:ascii="仿宋_GB2312" w:hAnsi="宋体" w:eastAsia="仿宋_GB2312"/>
          <w:sz w:val="18"/>
          <w:szCs w:val="18"/>
        </w:rPr>
        <w:tab/>
      </w:r>
    </w:p>
    <w:p>
      <w:pPr>
        <w:spacing w:line="300" w:lineRule="exact"/>
        <w:ind w:firstLine="540" w:firstLineChars="300"/>
        <w:rPr>
          <w:rFonts w:ascii="仿宋_GB2312" w:hAnsi="宋体" w:eastAsia="仿宋_GB2312"/>
          <w:sz w:val="18"/>
          <w:szCs w:val="18"/>
        </w:rPr>
      </w:pPr>
      <w:r>
        <w:rPr>
          <w:rFonts w:ascii="仿宋_GB2312" w:hAnsi="宋体" w:eastAsia="仿宋_GB2312"/>
          <w:sz w:val="18"/>
          <w:szCs w:val="18"/>
        </w:rPr>
        <w:t>3.1</w:t>
      </w:r>
      <w:r>
        <w:rPr>
          <w:rFonts w:hint="eastAsia" w:ascii="仿宋_GB2312" w:hAnsi="宋体" w:eastAsia="仿宋_GB2312"/>
          <w:sz w:val="18"/>
          <w:szCs w:val="18"/>
        </w:rPr>
        <w:t>鼻的结构损伤</w:t>
      </w:r>
    </w:p>
    <w:p>
      <w:pPr>
        <w:spacing w:line="300" w:lineRule="exact"/>
        <w:ind w:firstLine="540" w:firstLineChars="300"/>
        <w:rPr>
          <w:rFonts w:ascii="仿宋_GB2312" w:hAnsi="宋体" w:eastAsia="仿宋_GB2312"/>
          <w:sz w:val="18"/>
          <w:szCs w:val="18"/>
        </w:rPr>
      </w:pPr>
      <w:r>
        <w:rPr>
          <w:rFonts w:ascii="仿宋_GB2312" w:hAnsi="宋体" w:eastAsia="仿宋_GB2312"/>
          <w:sz w:val="18"/>
          <w:szCs w:val="18"/>
        </w:rPr>
        <w:t>3.2</w:t>
      </w:r>
      <w:r>
        <w:rPr>
          <w:rFonts w:hint="eastAsia" w:ascii="仿宋_GB2312" w:hAnsi="宋体" w:eastAsia="仿宋_GB2312"/>
          <w:sz w:val="18"/>
          <w:szCs w:val="18"/>
        </w:rPr>
        <w:t>口腔的结构损伤</w:t>
      </w:r>
      <w:r>
        <w:rPr>
          <w:rFonts w:ascii="仿宋_GB2312" w:hAnsi="宋体" w:eastAsia="仿宋_GB2312"/>
          <w:sz w:val="18"/>
          <w:szCs w:val="18"/>
        </w:rPr>
        <w:tab/>
      </w:r>
    </w:p>
    <w:p>
      <w:pPr>
        <w:spacing w:line="300" w:lineRule="exact"/>
        <w:ind w:firstLine="540" w:firstLineChars="300"/>
        <w:rPr>
          <w:rFonts w:ascii="仿宋_GB2312" w:hAnsi="宋体" w:eastAsia="仿宋_GB2312"/>
          <w:sz w:val="18"/>
          <w:szCs w:val="18"/>
        </w:rPr>
      </w:pPr>
      <w:r>
        <w:rPr>
          <w:rFonts w:ascii="仿宋_GB2312" w:hAnsi="宋体" w:eastAsia="仿宋_GB2312"/>
          <w:sz w:val="18"/>
          <w:szCs w:val="18"/>
        </w:rPr>
        <w:t>3.3</w:t>
      </w:r>
      <w:r>
        <w:rPr>
          <w:rFonts w:hint="eastAsia" w:ascii="仿宋_GB2312" w:hAnsi="宋体" w:eastAsia="仿宋_GB2312"/>
          <w:sz w:val="18"/>
          <w:szCs w:val="18"/>
        </w:rPr>
        <w:t>发声和言语的功能障碍</w:t>
      </w:r>
    </w:p>
    <w:p>
      <w:pPr>
        <w:spacing w:line="300" w:lineRule="exact"/>
        <w:ind w:firstLine="360" w:firstLineChars="200"/>
        <w:rPr>
          <w:rFonts w:ascii="仿宋_GB2312" w:hAnsi="宋体" w:eastAsia="仿宋_GB2312"/>
          <w:sz w:val="18"/>
          <w:szCs w:val="18"/>
        </w:rPr>
      </w:pPr>
      <w:r>
        <w:rPr>
          <w:rFonts w:ascii="仿宋_GB2312" w:hAnsi="宋体" w:eastAsia="仿宋_GB2312"/>
          <w:sz w:val="18"/>
          <w:szCs w:val="18"/>
        </w:rPr>
        <w:t>4</w:t>
      </w:r>
      <w:r>
        <w:rPr>
          <w:rFonts w:hint="eastAsia" w:ascii="仿宋_GB2312" w:hAnsi="宋体" w:eastAsia="仿宋_GB2312"/>
          <w:sz w:val="18"/>
          <w:szCs w:val="18"/>
        </w:rPr>
        <w:t>心血管，免疫和呼吸系统的结构和功能</w:t>
      </w:r>
    </w:p>
    <w:p>
      <w:pPr>
        <w:spacing w:line="300" w:lineRule="exact"/>
        <w:ind w:firstLine="540" w:firstLineChars="300"/>
        <w:rPr>
          <w:rFonts w:ascii="仿宋_GB2312" w:hAnsi="宋体" w:eastAsia="仿宋_GB2312"/>
          <w:sz w:val="18"/>
          <w:szCs w:val="18"/>
        </w:rPr>
      </w:pPr>
      <w:r>
        <w:rPr>
          <w:rFonts w:ascii="仿宋_GB2312" w:hAnsi="宋体" w:eastAsia="仿宋_GB2312"/>
          <w:sz w:val="18"/>
          <w:szCs w:val="18"/>
        </w:rPr>
        <w:t>4.1</w:t>
      </w:r>
      <w:r>
        <w:rPr>
          <w:rFonts w:hint="eastAsia" w:ascii="仿宋_GB2312" w:hAnsi="宋体" w:eastAsia="仿宋_GB2312"/>
          <w:sz w:val="18"/>
          <w:szCs w:val="18"/>
        </w:rPr>
        <w:t>心脏的结构损伤或功能障碍</w:t>
      </w:r>
    </w:p>
    <w:p>
      <w:pPr>
        <w:spacing w:line="300" w:lineRule="exact"/>
        <w:ind w:firstLine="540" w:firstLineChars="300"/>
        <w:rPr>
          <w:rFonts w:ascii="仿宋_GB2312" w:hAnsi="宋体" w:eastAsia="仿宋_GB2312"/>
          <w:sz w:val="18"/>
          <w:szCs w:val="18"/>
        </w:rPr>
      </w:pPr>
      <w:r>
        <w:rPr>
          <w:rFonts w:ascii="仿宋_GB2312" w:hAnsi="宋体" w:eastAsia="仿宋_GB2312"/>
          <w:sz w:val="18"/>
          <w:szCs w:val="18"/>
        </w:rPr>
        <w:t>4.2</w:t>
      </w:r>
      <w:r>
        <w:rPr>
          <w:rFonts w:hint="eastAsia" w:ascii="仿宋_GB2312" w:hAnsi="宋体" w:eastAsia="仿宋_GB2312"/>
          <w:sz w:val="18"/>
          <w:szCs w:val="18"/>
        </w:rPr>
        <w:t>脾结构损伤</w:t>
      </w:r>
      <w:r>
        <w:rPr>
          <w:rFonts w:ascii="仿宋_GB2312" w:hAnsi="宋体" w:eastAsia="仿宋_GB2312"/>
          <w:sz w:val="18"/>
          <w:szCs w:val="18"/>
        </w:rPr>
        <w:tab/>
      </w:r>
    </w:p>
    <w:p>
      <w:pPr>
        <w:spacing w:line="300" w:lineRule="exact"/>
        <w:ind w:firstLine="540" w:firstLineChars="300"/>
        <w:rPr>
          <w:rFonts w:ascii="仿宋_GB2312" w:hAnsi="宋体" w:eastAsia="仿宋_GB2312"/>
          <w:sz w:val="18"/>
          <w:szCs w:val="18"/>
        </w:rPr>
      </w:pPr>
      <w:r>
        <w:rPr>
          <w:rFonts w:ascii="仿宋_GB2312" w:hAnsi="宋体" w:eastAsia="仿宋_GB2312"/>
          <w:sz w:val="18"/>
          <w:szCs w:val="18"/>
        </w:rPr>
        <w:t>4.3</w:t>
      </w:r>
      <w:r>
        <w:rPr>
          <w:rFonts w:hint="eastAsia" w:ascii="仿宋_GB2312" w:hAnsi="宋体" w:eastAsia="仿宋_GB2312"/>
          <w:sz w:val="18"/>
          <w:szCs w:val="18"/>
        </w:rPr>
        <w:t>肺的结构损伤</w:t>
      </w:r>
      <w:r>
        <w:rPr>
          <w:rFonts w:ascii="仿宋_GB2312" w:hAnsi="宋体" w:eastAsia="仿宋_GB2312"/>
          <w:sz w:val="18"/>
          <w:szCs w:val="18"/>
        </w:rPr>
        <w:tab/>
      </w:r>
    </w:p>
    <w:p>
      <w:pPr>
        <w:spacing w:line="300" w:lineRule="exact"/>
        <w:ind w:firstLine="540" w:firstLineChars="300"/>
        <w:rPr>
          <w:rFonts w:ascii="仿宋_GB2312" w:hAnsi="宋体" w:eastAsia="仿宋_GB2312"/>
          <w:sz w:val="18"/>
          <w:szCs w:val="18"/>
        </w:rPr>
      </w:pPr>
      <w:r>
        <w:rPr>
          <w:rFonts w:ascii="仿宋_GB2312" w:hAnsi="宋体" w:eastAsia="仿宋_GB2312"/>
          <w:sz w:val="18"/>
          <w:szCs w:val="18"/>
        </w:rPr>
        <w:t>4.4</w:t>
      </w:r>
      <w:r>
        <w:rPr>
          <w:rFonts w:hint="eastAsia" w:ascii="仿宋_GB2312" w:hAnsi="宋体" w:eastAsia="仿宋_GB2312"/>
          <w:sz w:val="18"/>
          <w:szCs w:val="18"/>
        </w:rPr>
        <w:t>胸廓的结构损伤</w:t>
      </w:r>
      <w:r>
        <w:rPr>
          <w:rFonts w:ascii="仿宋_GB2312" w:hAnsi="宋体" w:eastAsia="仿宋_GB2312"/>
          <w:sz w:val="18"/>
          <w:szCs w:val="18"/>
        </w:rPr>
        <w:tab/>
      </w:r>
    </w:p>
    <w:p>
      <w:pPr>
        <w:spacing w:line="300" w:lineRule="exact"/>
        <w:ind w:firstLine="360" w:firstLineChars="200"/>
        <w:rPr>
          <w:rFonts w:ascii="仿宋_GB2312" w:hAnsi="宋体" w:eastAsia="仿宋_GB2312"/>
          <w:sz w:val="18"/>
          <w:szCs w:val="18"/>
        </w:rPr>
      </w:pPr>
      <w:r>
        <w:rPr>
          <w:rFonts w:ascii="仿宋_GB2312" w:hAnsi="宋体" w:eastAsia="仿宋_GB2312"/>
          <w:sz w:val="18"/>
          <w:szCs w:val="18"/>
        </w:rPr>
        <w:t>5</w:t>
      </w:r>
      <w:r>
        <w:rPr>
          <w:rFonts w:hint="eastAsia" w:ascii="仿宋_GB2312" w:hAnsi="宋体" w:eastAsia="仿宋_GB2312"/>
          <w:sz w:val="18"/>
          <w:szCs w:val="18"/>
        </w:rPr>
        <w:t>消化、代谢和内分泌系统有关的结构和功能</w:t>
      </w:r>
      <w:r>
        <w:rPr>
          <w:rFonts w:ascii="仿宋_GB2312" w:hAnsi="宋体" w:eastAsia="仿宋_GB2312"/>
          <w:sz w:val="18"/>
          <w:szCs w:val="18"/>
        </w:rPr>
        <w:tab/>
      </w:r>
    </w:p>
    <w:p>
      <w:pPr>
        <w:spacing w:line="300" w:lineRule="exact"/>
        <w:ind w:firstLine="540" w:firstLineChars="300"/>
        <w:rPr>
          <w:rFonts w:ascii="仿宋_GB2312" w:hAnsi="宋体" w:eastAsia="仿宋_GB2312"/>
          <w:sz w:val="18"/>
          <w:szCs w:val="18"/>
        </w:rPr>
      </w:pPr>
      <w:r>
        <w:rPr>
          <w:rFonts w:ascii="仿宋_GB2312" w:hAnsi="宋体" w:eastAsia="仿宋_GB2312"/>
          <w:sz w:val="18"/>
          <w:szCs w:val="18"/>
        </w:rPr>
        <w:t>5.1</w:t>
      </w:r>
      <w:r>
        <w:rPr>
          <w:rFonts w:hint="eastAsia" w:ascii="仿宋_GB2312" w:hAnsi="宋体" w:eastAsia="仿宋_GB2312"/>
          <w:sz w:val="18"/>
          <w:szCs w:val="18"/>
        </w:rPr>
        <w:t>咀嚼和吞咽功能障碍</w:t>
      </w:r>
      <w:r>
        <w:rPr>
          <w:rFonts w:ascii="仿宋_GB2312" w:hAnsi="宋体" w:eastAsia="仿宋_GB2312"/>
          <w:sz w:val="18"/>
          <w:szCs w:val="18"/>
        </w:rPr>
        <w:tab/>
      </w:r>
    </w:p>
    <w:p>
      <w:pPr>
        <w:spacing w:line="300" w:lineRule="exact"/>
        <w:ind w:firstLine="540" w:firstLineChars="300"/>
        <w:rPr>
          <w:rFonts w:ascii="仿宋_GB2312" w:hAnsi="宋体" w:eastAsia="仿宋_GB2312"/>
          <w:sz w:val="18"/>
          <w:szCs w:val="18"/>
        </w:rPr>
      </w:pPr>
      <w:r>
        <w:rPr>
          <w:rFonts w:ascii="仿宋_GB2312" w:hAnsi="宋体" w:eastAsia="仿宋_GB2312"/>
          <w:sz w:val="18"/>
          <w:szCs w:val="18"/>
        </w:rPr>
        <w:t>5.2</w:t>
      </w:r>
      <w:r>
        <w:rPr>
          <w:rFonts w:hint="eastAsia" w:ascii="仿宋_GB2312" w:hAnsi="宋体" w:eastAsia="仿宋_GB2312"/>
          <w:sz w:val="18"/>
          <w:szCs w:val="18"/>
        </w:rPr>
        <w:t>肠的结构损伤</w:t>
      </w:r>
    </w:p>
    <w:p>
      <w:pPr>
        <w:spacing w:line="300" w:lineRule="exact"/>
        <w:ind w:firstLine="540" w:firstLineChars="300"/>
        <w:rPr>
          <w:rFonts w:ascii="仿宋_GB2312" w:hAnsi="宋体" w:eastAsia="仿宋_GB2312"/>
          <w:sz w:val="18"/>
          <w:szCs w:val="18"/>
        </w:rPr>
      </w:pPr>
      <w:r>
        <w:rPr>
          <w:rFonts w:ascii="仿宋_GB2312" w:hAnsi="宋体" w:eastAsia="仿宋_GB2312"/>
          <w:sz w:val="18"/>
          <w:szCs w:val="18"/>
        </w:rPr>
        <w:t>5.3</w:t>
      </w:r>
      <w:r>
        <w:rPr>
          <w:rFonts w:hint="eastAsia" w:ascii="仿宋_GB2312" w:hAnsi="宋体" w:eastAsia="仿宋_GB2312"/>
          <w:sz w:val="18"/>
          <w:szCs w:val="18"/>
        </w:rPr>
        <w:t>胃结构损伤</w:t>
      </w:r>
      <w:r>
        <w:rPr>
          <w:rFonts w:ascii="仿宋_GB2312" w:hAnsi="宋体" w:eastAsia="仿宋_GB2312"/>
          <w:sz w:val="18"/>
          <w:szCs w:val="18"/>
        </w:rPr>
        <w:tab/>
      </w:r>
    </w:p>
    <w:p>
      <w:pPr>
        <w:spacing w:line="300" w:lineRule="exact"/>
        <w:ind w:firstLine="540" w:firstLineChars="300"/>
        <w:rPr>
          <w:rFonts w:ascii="仿宋_GB2312" w:hAnsi="宋体" w:eastAsia="仿宋_GB2312"/>
          <w:sz w:val="18"/>
          <w:szCs w:val="18"/>
        </w:rPr>
      </w:pPr>
      <w:r>
        <w:rPr>
          <w:rFonts w:ascii="仿宋_GB2312" w:hAnsi="宋体" w:eastAsia="仿宋_GB2312"/>
          <w:sz w:val="18"/>
          <w:szCs w:val="18"/>
        </w:rPr>
        <w:t>5.4</w:t>
      </w:r>
      <w:r>
        <w:rPr>
          <w:rFonts w:hint="eastAsia" w:ascii="仿宋_GB2312" w:hAnsi="宋体" w:eastAsia="仿宋_GB2312"/>
          <w:sz w:val="18"/>
          <w:szCs w:val="18"/>
        </w:rPr>
        <w:t>胰结构损伤或代谢功能障碍</w:t>
      </w:r>
    </w:p>
    <w:p>
      <w:pPr>
        <w:spacing w:line="300" w:lineRule="exact"/>
        <w:ind w:firstLine="540" w:firstLineChars="300"/>
        <w:rPr>
          <w:rFonts w:ascii="仿宋_GB2312" w:hAnsi="宋体" w:eastAsia="仿宋_GB2312"/>
          <w:sz w:val="18"/>
          <w:szCs w:val="18"/>
        </w:rPr>
      </w:pPr>
      <w:r>
        <w:rPr>
          <w:rFonts w:ascii="仿宋_GB2312" w:hAnsi="宋体" w:eastAsia="仿宋_GB2312"/>
          <w:sz w:val="18"/>
          <w:szCs w:val="18"/>
        </w:rPr>
        <w:t>5.5</w:t>
      </w:r>
      <w:r>
        <w:rPr>
          <w:rFonts w:hint="eastAsia" w:ascii="仿宋_GB2312" w:hAnsi="宋体" w:eastAsia="仿宋_GB2312"/>
          <w:sz w:val="18"/>
          <w:szCs w:val="18"/>
        </w:rPr>
        <w:t>肝结构损伤</w:t>
      </w:r>
      <w:r>
        <w:rPr>
          <w:rFonts w:ascii="仿宋_GB2312" w:hAnsi="宋体" w:eastAsia="仿宋_GB2312"/>
          <w:sz w:val="18"/>
          <w:szCs w:val="18"/>
        </w:rPr>
        <w:tab/>
      </w:r>
    </w:p>
    <w:p>
      <w:pPr>
        <w:spacing w:line="300" w:lineRule="exact"/>
        <w:ind w:firstLine="360" w:firstLineChars="200"/>
        <w:rPr>
          <w:rFonts w:ascii="仿宋_GB2312" w:hAnsi="宋体" w:eastAsia="仿宋_GB2312"/>
          <w:sz w:val="18"/>
          <w:szCs w:val="18"/>
        </w:rPr>
      </w:pPr>
      <w:r>
        <w:rPr>
          <w:rFonts w:ascii="仿宋_GB2312" w:hAnsi="宋体" w:eastAsia="仿宋_GB2312"/>
          <w:sz w:val="18"/>
          <w:szCs w:val="18"/>
        </w:rPr>
        <w:t>6</w:t>
      </w:r>
      <w:r>
        <w:rPr>
          <w:rFonts w:hint="eastAsia" w:ascii="仿宋_GB2312" w:hAnsi="宋体" w:eastAsia="仿宋_GB2312"/>
          <w:sz w:val="18"/>
          <w:szCs w:val="18"/>
        </w:rPr>
        <w:t>泌尿和生殖系统有关的结构和功能</w:t>
      </w:r>
      <w:r>
        <w:rPr>
          <w:rFonts w:ascii="仿宋_GB2312" w:hAnsi="宋体" w:eastAsia="仿宋_GB2312"/>
          <w:sz w:val="18"/>
          <w:szCs w:val="18"/>
        </w:rPr>
        <w:tab/>
      </w:r>
    </w:p>
    <w:p>
      <w:pPr>
        <w:spacing w:line="300" w:lineRule="exact"/>
        <w:ind w:firstLine="540" w:firstLineChars="300"/>
        <w:rPr>
          <w:rFonts w:ascii="仿宋_GB2312" w:hAnsi="宋体" w:eastAsia="仿宋_GB2312"/>
          <w:sz w:val="18"/>
          <w:szCs w:val="18"/>
        </w:rPr>
      </w:pPr>
      <w:r>
        <w:rPr>
          <w:rFonts w:ascii="仿宋_GB2312" w:hAnsi="宋体" w:eastAsia="仿宋_GB2312"/>
          <w:sz w:val="18"/>
          <w:szCs w:val="18"/>
        </w:rPr>
        <w:t>6.1</w:t>
      </w:r>
      <w:r>
        <w:rPr>
          <w:rFonts w:hint="eastAsia" w:ascii="仿宋_GB2312" w:hAnsi="宋体" w:eastAsia="仿宋_GB2312"/>
          <w:sz w:val="18"/>
          <w:szCs w:val="18"/>
        </w:rPr>
        <w:t>泌尿系统的结构损伤</w:t>
      </w:r>
      <w:r>
        <w:rPr>
          <w:rFonts w:ascii="仿宋_GB2312" w:hAnsi="宋体" w:eastAsia="仿宋_GB2312"/>
          <w:sz w:val="18"/>
          <w:szCs w:val="18"/>
        </w:rPr>
        <w:tab/>
      </w:r>
    </w:p>
    <w:p>
      <w:pPr>
        <w:spacing w:line="300" w:lineRule="exact"/>
        <w:ind w:firstLine="540" w:firstLineChars="300"/>
        <w:rPr>
          <w:rFonts w:ascii="仿宋_GB2312" w:hAnsi="宋体" w:eastAsia="仿宋_GB2312"/>
          <w:sz w:val="18"/>
          <w:szCs w:val="18"/>
        </w:rPr>
      </w:pPr>
      <w:r>
        <w:rPr>
          <w:rFonts w:ascii="仿宋_GB2312" w:hAnsi="宋体" w:eastAsia="仿宋_GB2312"/>
          <w:sz w:val="18"/>
          <w:szCs w:val="18"/>
        </w:rPr>
        <w:t>6.2</w:t>
      </w:r>
      <w:r>
        <w:rPr>
          <w:rFonts w:hint="eastAsia" w:ascii="仿宋_GB2312" w:hAnsi="宋体" w:eastAsia="仿宋_GB2312"/>
          <w:sz w:val="18"/>
          <w:szCs w:val="18"/>
        </w:rPr>
        <w:t>生殖系统的结构损伤</w:t>
      </w:r>
      <w:r>
        <w:rPr>
          <w:rFonts w:ascii="仿宋_GB2312" w:hAnsi="宋体" w:eastAsia="仿宋_GB2312"/>
          <w:sz w:val="18"/>
          <w:szCs w:val="18"/>
        </w:rPr>
        <w:tab/>
      </w:r>
    </w:p>
    <w:p>
      <w:pPr>
        <w:spacing w:line="300" w:lineRule="exact"/>
        <w:ind w:firstLine="360" w:firstLineChars="200"/>
        <w:rPr>
          <w:rFonts w:ascii="仿宋_GB2312" w:hAnsi="宋体" w:eastAsia="仿宋_GB2312"/>
          <w:sz w:val="18"/>
          <w:szCs w:val="18"/>
        </w:rPr>
      </w:pPr>
      <w:r>
        <w:rPr>
          <w:rFonts w:ascii="仿宋_GB2312" w:hAnsi="宋体" w:eastAsia="仿宋_GB2312"/>
          <w:sz w:val="18"/>
          <w:szCs w:val="18"/>
        </w:rPr>
        <w:t>7</w:t>
      </w:r>
      <w:r>
        <w:rPr>
          <w:rFonts w:hint="eastAsia" w:ascii="仿宋_GB2312" w:hAnsi="宋体" w:eastAsia="仿宋_GB2312"/>
          <w:sz w:val="18"/>
          <w:szCs w:val="18"/>
        </w:rPr>
        <w:t>神经肌肉骨骼和运动有关的结构和功能</w:t>
      </w:r>
    </w:p>
    <w:p>
      <w:pPr>
        <w:spacing w:line="300" w:lineRule="exact"/>
        <w:ind w:firstLine="540" w:firstLineChars="300"/>
        <w:rPr>
          <w:rFonts w:ascii="仿宋_GB2312" w:hAnsi="宋体" w:eastAsia="仿宋_GB2312"/>
          <w:sz w:val="18"/>
          <w:szCs w:val="18"/>
        </w:rPr>
      </w:pPr>
      <w:r>
        <w:rPr>
          <w:rFonts w:ascii="仿宋_GB2312" w:hAnsi="宋体" w:eastAsia="仿宋_GB2312"/>
          <w:sz w:val="18"/>
          <w:szCs w:val="18"/>
        </w:rPr>
        <w:t>7.1</w:t>
      </w:r>
      <w:r>
        <w:rPr>
          <w:rFonts w:hint="eastAsia" w:ascii="仿宋_GB2312" w:hAnsi="宋体" w:eastAsia="仿宋_GB2312"/>
          <w:sz w:val="18"/>
          <w:szCs w:val="18"/>
        </w:rPr>
        <w:t>头颈部的结构损伤</w:t>
      </w:r>
    </w:p>
    <w:p>
      <w:pPr>
        <w:spacing w:line="300" w:lineRule="exact"/>
        <w:ind w:firstLine="540" w:firstLineChars="300"/>
        <w:rPr>
          <w:rFonts w:ascii="仿宋_GB2312" w:hAnsi="宋体" w:eastAsia="仿宋_GB2312"/>
          <w:sz w:val="18"/>
          <w:szCs w:val="18"/>
        </w:rPr>
      </w:pPr>
      <w:r>
        <w:rPr>
          <w:rFonts w:ascii="仿宋_GB2312" w:hAnsi="宋体" w:eastAsia="仿宋_GB2312"/>
          <w:sz w:val="18"/>
          <w:szCs w:val="18"/>
        </w:rPr>
        <w:t>7.2</w:t>
      </w:r>
      <w:r>
        <w:rPr>
          <w:rFonts w:hint="eastAsia" w:ascii="仿宋_GB2312" w:hAnsi="宋体" w:eastAsia="仿宋_GB2312"/>
          <w:sz w:val="18"/>
          <w:szCs w:val="18"/>
        </w:rPr>
        <w:t>头颈部关节功能障碍</w:t>
      </w:r>
      <w:r>
        <w:rPr>
          <w:rFonts w:ascii="仿宋_GB2312" w:hAnsi="宋体" w:eastAsia="仿宋_GB2312"/>
          <w:sz w:val="18"/>
          <w:szCs w:val="18"/>
        </w:rPr>
        <w:tab/>
      </w:r>
    </w:p>
    <w:p>
      <w:pPr>
        <w:spacing w:line="300" w:lineRule="exact"/>
        <w:ind w:firstLine="540" w:firstLineChars="300"/>
        <w:rPr>
          <w:rFonts w:ascii="仿宋_GB2312" w:hAnsi="宋体" w:eastAsia="仿宋_GB2312"/>
          <w:sz w:val="18"/>
          <w:szCs w:val="18"/>
        </w:rPr>
      </w:pPr>
      <w:r>
        <w:rPr>
          <w:rFonts w:ascii="仿宋_GB2312" w:hAnsi="宋体" w:eastAsia="仿宋_GB2312"/>
          <w:sz w:val="18"/>
          <w:szCs w:val="18"/>
        </w:rPr>
        <w:t>7.3</w:t>
      </w:r>
      <w:r>
        <w:rPr>
          <w:rFonts w:hint="eastAsia" w:ascii="仿宋_GB2312" w:hAnsi="宋体" w:eastAsia="仿宋_GB2312"/>
          <w:sz w:val="18"/>
          <w:szCs w:val="18"/>
        </w:rPr>
        <w:t>上肢的结构损伤，手功能或关节功能障碍</w:t>
      </w:r>
    </w:p>
    <w:p>
      <w:pPr>
        <w:spacing w:line="300" w:lineRule="exact"/>
        <w:ind w:firstLine="540" w:firstLineChars="300"/>
        <w:rPr>
          <w:rFonts w:ascii="仿宋_GB2312" w:hAnsi="宋体" w:eastAsia="仿宋_GB2312"/>
          <w:sz w:val="18"/>
          <w:szCs w:val="18"/>
        </w:rPr>
      </w:pPr>
      <w:r>
        <w:rPr>
          <w:rFonts w:ascii="仿宋_GB2312" w:hAnsi="宋体" w:eastAsia="仿宋_GB2312"/>
          <w:sz w:val="18"/>
          <w:szCs w:val="18"/>
        </w:rPr>
        <w:t>7.4</w:t>
      </w:r>
      <w:r>
        <w:rPr>
          <w:rFonts w:hint="eastAsia" w:ascii="仿宋_GB2312" w:hAnsi="宋体" w:eastAsia="仿宋_GB2312"/>
          <w:sz w:val="18"/>
          <w:szCs w:val="18"/>
        </w:rPr>
        <w:t>骨盆部的结构损伤</w:t>
      </w:r>
    </w:p>
    <w:p>
      <w:pPr>
        <w:spacing w:line="300" w:lineRule="exact"/>
        <w:ind w:firstLine="540" w:firstLineChars="300"/>
        <w:rPr>
          <w:rFonts w:ascii="仿宋_GB2312" w:hAnsi="宋体" w:eastAsia="仿宋_GB2312"/>
          <w:sz w:val="18"/>
          <w:szCs w:val="18"/>
        </w:rPr>
      </w:pPr>
      <w:r>
        <w:rPr>
          <w:rFonts w:ascii="仿宋_GB2312" w:hAnsi="宋体" w:eastAsia="仿宋_GB2312"/>
          <w:sz w:val="18"/>
          <w:szCs w:val="18"/>
        </w:rPr>
        <w:t>7.5</w:t>
      </w:r>
      <w:r>
        <w:rPr>
          <w:rFonts w:hint="eastAsia" w:ascii="仿宋_GB2312" w:hAnsi="宋体" w:eastAsia="仿宋_GB2312"/>
          <w:sz w:val="18"/>
          <w:szCs w:val="18"/>
        </w:rPr>
        <w:t>下肢的结构损伤，足功能或关节功能障碍</w:t>
      </w:r>
    </w:p>
    <w:p>
      <w:pPr>
        <w:spacing w:line="300" w:lineRule="exact"/>
        <w:ind w:firstLine="540" w:firstLineChars="300"/>
        <w:rPr>
          <w:rFonts w:ascii="仿宋_GB2312" w:hAnsi="宋体" w:eastAsia="仿宋_GB2312"/>
          <w:sz w:val="18"/>
          <w:szCs w:val="18"/>
        </w:rPr>
      </w:pPr>
      <w:r>
        <w:rPr>
          <w:rFonts w:ascii="仿宋_GB2312" w:hAnsi="宋体" w:eastAsia="仿宋_GB2312"/>
          <w:sz w:val="18"/>
          <w:szCs w:val="18"/>
        </w:rPr>
        <w:t>7.6</w:t>
      </w:r>
      <w:r>
        <w:rPr>
          <w:rFonts w:hint="eastAsia" w:ascii="仿宋_GB2312" w:hAnsi="宋体" w:eastAsia="仿宋_GB2312"/>
          <w:sz w:val="18"/>
          <w:szCs w:val="18"/>
        </w:rPr>
        <w:t>四肢的结构损伤，肢体功能或关节功能障碍</w:t>
      </w:r>
      <w:r>
        <w:rPr>
          <w:rFonts w:ascii="仿宋_GB2312" w:hAnsi="宋体" w:eastAsia="仿宋_GB2312"/>
          <w:sz w:val="18"/>
          <w:szCs w:val="18"/>
        </w:rPr>
        <w:tab/>
      </w:r>
    </w:p>
    <w:p>
      <w:pPr>
        <w:spacing w:line="300" w:lineRule="exact"/>
        <w:ind w:firstLine="540" w:firstLineChars="300"/>
        <w:rPr>
          <w:rFonts w:ascii="仿宋_GB2312" w:hAnsi="宋体" w:eastAsia="仿宋_GB2312"/>
          <w:sz w:val="18"/>
          <w:szCs w:val="18"/>
        </w:rPr>
      </w:pPr>
      <w:r>
        <w:rPr>
          <w:rFonts w:ascii="仿宋_GB2312" w:hAnsi="宋体" w:eastAsia="仿宋_GB2312"/>
          <w:sz w:val="18"/>
          <w:szCs w:val="18"/>
        </w:rPr>
        <w:t>7.7</w:t>
      </w:r>
      <w:r>
        <w:rPr>
          <w:rFonts w:hint="eastAsia" w:ascii="仿宋_GB2312" w:hAnsi="宋体" w:eastAsia="仿宋_GB2312"/>
          <w:sz w:val="18"/>
          <w:szCs w:val="18"/>
        </w:rPr>
        <w:t>脊柱结构损伤和关节活动功能障碍</w:t>
      </w:r>
      <w:r>
        <w:rPr>
          <w:rFonts w:ascii="仿宋_GB2312" w:hAnsi="宋体" w:eastAsia="仿宋_GB2312"/>
          <w:sz w:val="18"/>
          <w:szCs w:val="18"/>
        </w:rPr>
        <w:tab/>
      </w:r>
    </w:p>
    <w:p>
      <w:pPr>
        <w:spacing w:line="300" w:lineRule="exact"/>
        <w:ind w:firstLine="540" w:firstLineChars="300"/>
        <w:rPr>
          <w:rFonts w:ascii="仿宋_GB2312" w:hAnsi="宋体" w:eastAsia="仿宋_GB2312"/>
          <w:sz w:val="18"/>
          <w:szCs w:val="18"/>
        </w:rPr>
      </w:pPr>
      <w:r>
        <w:rPr>
          <w:rFonts w:ascii="仿宋_GB2312" w:hAnsi="宋体" w:eastAsia="仿宋_GB2312"/>
          <w:sz w:val="18"/>
          <w:szCs w:val="18"/>
        </w:rPr>
        <w:t>7.8</w:t>
      </w:r>
      <w:r>
        <w:rPr>
          <w:rFonts w:hint="eastAsia" w:ascii="仿宋_GB2312" w:hAnsi="宋体" w:eastAsia="仿宋_GB2312"/>
          <w:sz w:val="18"/>
          <w:szCs w:val="18"/>
        </w:rPr>
        <w:t>肌肉力量功能障碍</w:t>
      </w:r>
    </w:p>
    <w:p>
      <w:pPr>
        <w:spacing w:line="300" w:lineRule="exact"/>
        <w:ind w:firstLine="360" w:firstLineChars="200"/>
        <w:rPr>
          <w:rFonts w:ascii="仿宋_GB2312" w:hAnsi="宋体" w:eastAsia="仿宋_GB2312"/>
          <w:sz w:val="18"/>
          <w:szCs w:val="18"/>
        </w:rPr>
      </w:pPr>
      <w:r>
        <w:rPr>
          <w:rFonts w:ascii="仿宋_GB2312" w:hAnsi="宋体" w:eastAsia="仿宋_GB2312"/>
          <w:sz w:val="18"/>
          <w:szCs w:val="18"/>
        </w:rPr>
        <w:t>8</w:t>
      </w:r>
      <w:r>
        <w:rPr>
          <w:rFonts w:hint="eastAsia" w:ascii="仿宋_GB2312" w:hAnsi="宋体" w:eastAsia="仿宋_GB2312"/>
          <w:sz w:val="18"/>
          <w:szCs w:val="18"/>
        </w:rPr>
        <w:t>皮肤和有关的结构和功能</w:t>
      </w:r>
      <w:r>
        <w:rPr>
          <w:rFonts w:ascii="仿宋_GB2312" w:hAnsi="宋体" w:eastAsia="仿宋_GB2312"/>
          <w:sz w:val="18"/>
          <w:szCs w:val="18"/>
        </w:rPr>
        <w:tab/>
      </w:r>
    </w:p>
    <w:p>
      <w:pPr>
        <w:spacing w:line="300" w:lineRule="exact"/>
        <w:ind w:firstLine="540" w:firstLineChars="300"/>
        <w:rPr>
          <w:rFonts w:ascii="仿宋_GB2312" w:hAnsi="宋体" w:eastAsia="仿宋_GB2312"/>
          <w:sz w:val="18"/>
          <w:szCs w:val="18"/>
        </w:rPr>
      </w:pPr>
      <w:r>
        <w:rPr>
          <w:rFonts w:ascii="仿宋_GB2312" w:hAnsi="宋体" w:eastAsia="仿宋_GB2312"/>
          <w:sz w:val="18"/>
          <w:szCs w:val="18"/>
        </w:rPr>
        <w:t>8.1</w:t>
      </w:r>
      <w:r>
        <w:rPr>
          <w:rFonts w:hint="eastAsia" w:ascii="仿宋_GB2312" w:hAnsi="宋体" w:eastAsia="仿宋_GB2312"/>
          <w:sz w:val="18"/>
          <w:szCs w:val="18"/>
        </w:rPr>
        <w:t>头颈部皮肤结构损伤和修复功能障碍</w:t>
      </w:r>
    </w:p>
    <w:p>
      <w:pPr>
        <w:ind w:firstLine="540" w:firstLineChars="300"/>
        <w:rPr>
          <w:rFonts w:ascii="仿宋_GB2312" w:hAnsi="宋体" w:eastAsia="仿宋_GB2312"/>
          <w:sz w:val="18"/>
          <w:szCs w:val="18"/>
        </w:rPr>
      </w:pPr>
      <w:r>
        <w:rPr>
          <w:rFonts w:ascii="仿宋_GB2312" w:hAnsi="宋体" w:eastAsia="仿宋_GB2312"/>
          <w:sz w:val="18"/>
          <w:szCs w:val="18"/>
        </w:rPr>
        <w:t>8.2</w:t>
      </w:r>
      <w:r>
        <w:rPr>
          <w:rFonts w:hint="eastAsia" w:ascii="仿宋_GB2312" w:hAnsi="宋体" w:eastAsia="仿宋_GB2312"/>
          <w:sz w:val="18"/>
          <w:szCs w:val="18"/>
        </w:rPr>
        <w:t>各部位皮肤结构损伤和修复功能障碍</w:t>
      </w:r>
    </w:p>
    <w:p>
      <w:pPr>
        <w:keepNext/>
        <w:keepLines/>
        <w:spacing w:before="340" w:after="330"/>
        <w:jc w:val="center"/>
        <w:outlineLvl w:val="0"/>
        <w:rPr>
          <w:rFonts w:ascii="仿宋_GB2312" w:hAnsi="宋体" w:eastAsia="仿宋_GB2312"/>
          <w:sz w:val="18"/>
          <w:szCs w:val="18"/>
        </w:rPr>
      </w:pPr>
      <w:r>
        <w:rPr>
          <w:rFonts w:ascii="仿宋_GB2312" w:hAnsi="宋体" w:eastAsia="仿宋_GB2312"/>
          <w:sz w:val="18"/>
          <w:szCs w:val="18"/>
        </w:rPr>
        <w:br w:type="page"/>
      </w:r>
      <w:bookmarkStart w:id="0" w:name="_Toc364688043"/>
      <w:r>
        <w:rPr>
          <w:rFonts w:hint="eastAsia" w:ascii="仿宋_GB2312" w:hAnsi="宋体" w:eastAsia="仿宋_GB2312"/>
          <w:sz w:val="18"/>
          <w:szCs w:val="18"/>
        </w:rPr>
        <w:t>前言</w:t>
      </w:r>
      <w:bookmarkEnd w:id="0"/>
    </w:p>
    <w:p>
      <w:pPr>
        <w:ind w:firstLine="360" w:firstLineChars="200"/>
        <w:contextualSpacing/>
        <w:rPr>
          <w:rFonts w:ascii="仿宋_GB2312" w:hAnsi="宋体" w:eastAsia="仿宋_GB2312"/>
          <w:sz w:val="18"/>
          <w:szCs w:val="18"/>
        </w:rPr>
      </w:pPr>
      <w:r>
        <w:rPr>
          <w:rFonts w:hint="eastAsia" w:ascii="仿宋_GB2312" w:hAnsi="宋体" w:eastAsia="仿宋_GB2312"/>
          <w:sz w:val="18"/>
          <w:szCs w:val="18"/>
        </w:rPr>
        <w:t>根据保险行业业务发展要求，制订本标准。</w:t>
      </w:r>
    </w:p>
    <w:p>
      <w:pPr>
        <w:ind w:firstLine="360" w:firstLineChars="200"/>
        <w:contextualSpacing/>
        <w:rPr>
          <w:rFonts w:ascii="仿宋_GB2312" w:hAnsi="宋体" w:eastAsia="仿宋_GB2312"/>
          <w:sz w:val="18"/>
          <w:szCs w:val="18"/>
        </w:rPr>
      </w:pPr>
      <w:r>
        <w:rPr>
          <w:rFonts w:hint="eastAsia" w:ascii="仿宋_GB2312" w:hAnsi="宋体" w:eastAsia="仿宋_GB2312"/>
          <w:sz w:val="18"/>
          <w:szCs w:val="18"/>
        </w:rPr>
        <w:t>本标准制定过程中参照世界卫生组织《国际功能、残疾和健康分类》（以下简称“</w:t>
      </w:r>
      <w:r>
        <w:rPr>
          <w:rFonts w:ascii="仿宋_GB2312" w:hAnsi="宋体" w:eastAsia="仿宋_GB2312"/>
          <w:sz w:val="18"/>
          <w:szCs w:val="18"/>
        </w:rPr>
        <w:t>ICF”）的理论与方法，建立新的残疾标准的理论架构、术语体系和分类方法。</w:t>
      </w:r>
    </w:p>
    <w:p>
      <w:pPr>
        <w:ind w:firstLine="360" w:firstLineChars="200"/>
        <w:contextualSpacing/>
        <w:rPr>
          <w:rFonts w:ascii="仿宋_GB2312" w:hAnsi="宋体" w:eastAsia="仿宋_GB2312"/>
          <w:sz w:val="18"/>
          <w:szCs w:val="18"/>
        </w:rPr>
      </w:pPr>
      <w:r>
        <w:rPr>
          <w:rFonts w:hint="eastAsia" w:ascii="仿宋_GB2312" w:hAnsi="宋体" w:eastAsia="仿宋_GB2312"/>
          <w:sz w:val="18"/>
          <w:szCs w:val="18"/>
        </w:rPr>
        <w:t>本标准制定过程中参考了国内重要的伤残评定标准，如《劳动能力鉴定，职工工伤与职业病致残等级》、《道路交通事故受伤人员伤残评定》等，符合国内相关的残疾政策，同时参考了国际上其他国家地区的伤残分级原则和标准。</w:t>
      </w:r>
    </w:p>
    <w:p>
      <w:pPr>
        <w:ind w:firstLine="360" w:firstLineChars="200"/>
        <w:contextualSpacing/>
        <w:rPr>
          <w:rFonts w:ascii="仿宋_GB2312" w:hAnsi="宋体" w:eastAsia="仿宋_GB2312"/>
          <w:sz w:val="18"/>
          <w:szCs w:val="18"/>
        </w:rPr>
      </w:pPr>
      <w:r>
        <w:rPr>
          <w:rFonts w:hint="eastAsia" w:ascii="仿宋_GB2312" w:hAnsi="宋体" w:eastAsia="仿宋_GB2312"/>
          <w:sz w:val="18"/>
          <w:szCs w:val="18"/>
        </w:rPr>
        <w:t>本标准建立了保险行业人身保险伤残评定和保险金给付比例的基础，各保险公司应根据自身的业务特点，根据本标准的方法、内容和结构，开发保险产品，提供保险服务。</w:t>
      </w:r>
    </w:p>
    <w:p>
      <w:pPr>
        <w:ind w:firstLine="360" w:firstLineChars="200"/>
        <w:contextualSpacing/>
        <w:rPr>
          <w:rFonts w:ascii="仿宋_GB2312" w:hAnsi="宋体" w:eastAsia="仿宋_GB2312"/>
          <w:sz w:val="18"/>
          <w:szCs w:val="18"/>
        </w:rPr>
      </w:pPr>
      <w:r>
        <w:rPr>
          <w:rFonts w:hint="eastAsia" w:ascii="仿宋_GB2312" w:hAnsi="宋体" w:eastAsia="仿宋_GB2312"/>
          <w:sz w:val="18"/>
          <w:szCs w:val="18"/>
        </w:rPr>
        <w:t>本标准负责起草单位：中国保险行业协会。</w:t>
      </w:r>
    </w:p>
    <w:p>
      <w:pPr>
        <w:ind w:firstLine="360" w:firstLineChars="200"/>
        <w:contextualSpacing/>
        <w:rPr>
          <w:rFonts w:ascii="仿宋_GB2312" w:hAnsi="宋体" w:eastAsia="仿宋_GB2312"/>
          <w:sz w:val="18"/>
          <w:szCs w:val="18"/>
        </w:rPr>
      </w:pPr>
      <w:r>
        <w:rPr>
          <w:rFonts w:hint="eastAsia" w:ascii="仿宋_GB2312" w:hAnsi="宋体" w:eastAsia="仿宋_GB2312"/>
          <w:sz w:val="18"/>
          <w:szCs w:val="18"/>
        </w:rPr>
        <w:t>本标准规定了人身保险伤残程度的评定等级以及保险金给付比例的原则和方法，人身保险伤残程度分为一至十级，保险金给付比例分为100%至10%。</w:t>
      </w:r>
    </w:p>
    <w:p>
      <w:pPr>
        <w:spacing w:line="240" w:lineRule="exact"/>
        <w:ind w:firstLine="360" w:firstLineChars="200"/>
        <w:contextualSpacing/>
        <w:rPr>
          <w:rFonts w:ascii="仿宋_GB2312" w:hAnsi="宋体" w:eastAsia="仿宋_GB2312"/>
          <w:sz w:val="18"/>
          <w:szCs w:val="18"/>
        </w:rPr>
      </w:pPr>
    </w:p>
    <w:p>
      <w:pPr>
        <w:contextualSpacing/>
        <w:rPr>
          <w:rFonts w:ascii="仿宋_GB2312" w:hAnsi="宋体" w:eastAsia="仿宋_GB2312"/>
          <w:sz w:val="18"/>
          <w:szCs w:val="18"/>
        </w:rPr>
      </w:pPr>
      <w:r>
        <w:rPr>
          <w:rFonts w:ascii="仿宋_GB2312" w:hAnsi="宋体" w:eastAsia="仿宋_GB2312"/>
          <w:sz w:val="18"/>
          <w:szCs w:val="18"/>
        </w:rPr>
        <w:t xml:space="preserve">1 </w:t>
      </w:r>
      <w:r>
        <w:rPr>
          <w:rFonts w:hint="eastAsia" w:ascii="仿宋_GB2312" w:hAnsi="宋体" w:eastAsia="仿宋_GB2312"/>
          <w:sz w:val="18"/>
          <w:szCs w:val="18"/>
        </w:rPr>
        <w:t>适用范围</w:t>
      </w:r>
    </w:p>
    <w:p>
      <w:pPr>
        <w:ind w:firstLine="360" w:firstLineChars="200"/>
        <w:contextualSpacing/>
        <w:rPr>
          <w:rFonts w:ascii="仿宋_GB2312" w:hAnsi="宋体" w:eastAsia="仿宋_GB2312"/>
          <w:sz w:val="18"/>
          <w:szCs w:val="18"/>
        </w:rPr>
      </w:pPr>
      <w:r>
        <w:rPr>
          <w:rFonts w:hint="eastAsia" w:ascii="仿宋_GB2312" w:hAnsi="宋体" w:eastAsia="仿宋_GB2312"/>
          <w:sz w:val="18"/>
          <w:szCs w:val="18"/>
        </w:rPr>
        <w:t>本标准适用于意外险产品或包括意外责任的保险产品中的伤残保障，用于评定由于意外伤害因素引起的伤残程度。</w:t>
      </w:r>
    </w:p>
    <w:p>
      <w:pPr>
        <w:spacing w:line="240" w:lineRule="exact"/>
        <w:ind w:firstLine="360" w:firstLineChars="200"/>
        <w:contextualSpacing/>
        <w:rPr>
          <w:rFonts w:ascii="仿宋_GB2312" w:hAnsi="宋体" w:eastAsia="仿宋_GB2312"/>
          <w:sz w:val="18"/>
          <w:szCs w:val="18"/>
        </w:rPr>
      </w:pPr>
    </w:p>
    <w:p>
      <w:pPr>
        <w:contextualSpacing/>
        <w:rPr>
          <w:rFonts w:ascii="仿宋_GB2312" w:hAnsi="宋体" w:eastAsia="仿宋_GB2312"/>
          <w:sz w:val="18"/>
          <w:szCs w:val="18"/>
        </w:rPr>
      </w:pPr>
      <w:r>
        <w:rPr>
          <w:rFonts w:ascii="仿宋_GB2312" w:hAnsi="宋体" w:eastAsia="仿宋_GB2312"/>
          <w:sz w:val="18"/>
          <w:szCs w:val="18"/>
        </w:rPr>
        <w:t xml:space="preserve">2 </w:t>
      </w:r>
      <w:r>
        <w:rPr>
          <w:rFonts w:hint="eastAsia" w:ascii="仿宋_GB2312" w:hAnsi="宋体" w:eastAsia="仿宋_GB2312"/>
          <w:sz w:val="18"/>
          <w:szCs w:val="18"/>
        </w:rPr>
        <w:t>术语和定义</w:t>
      </w:r>
    </w:p>
    <w:p>
      <w:pPr>
        <w:ind w:firstLine="360" w:firstLineChars="200"/>
        <w:contextualSpacing/>
        <w:rPr>
          <w:rFonts w:ascii="仿宋_GB2312" w:hAnsi="宋体" w:eastAsia="仿宋_GB2312"/>
          <w:sz w:val="18"/>
          <w:szCs w:val="18"/>
        </w:rPr>
      </w:pPr>
      <w:r>
        <w:rPr>
          <w:rFonts w:ascii="仿宋_GB2312" w:hAnsi="宋体" w:eastAsia="仿宋_GB2312"/>
          <w:sz w:val="18"/>
          <w:szCs w:val="18"/>
        </w:rPr>
        <w:t>下列术语和定义适用于本标准。</w:t>
      </w:r>
    </w:p>
    <w:p>
      <w:pPr>
        <w:ind w:firstLine="360" w:firstLineChars="200"/>
        <w:contextualSpacing/>
        <w:rPr>
          <w:rFonts w:ascii="仿宋_GB2312" w:hAnsi="宋体" w:eastAsia="仿宋_GB2312"/>
          <w:sz w:val="18"/>
          <w:szCs w:val="18"/>
        </w:rPr>
      </w:pPr>
      <w:r>
        <w:rPr>
          <w:rFonts w:ascii="仿宋_GB2312" w:hAnsi="宋体" w:eastAsia="仿宋_GB2312"/>
          <w:sz w:val="18"/>
          <w:szCs w:val="18"/>
        </w:rPr>
        <w:t xml:space="preserve">2.1 </w:t>
      </w:r>
      <w:r>
        <w:rPr>
          <w:rFonts w:hint="eastAsia" w:ascii="仿宋_GB2312" w:hAnsi="宋体" w:eastAsia="仿宋_GB2312"/>
          <w:sz w:val="18"/>
          <w:szCs w:val="18"/>
        </w:rPr>
        <w:t>伤残：因意外伤害损伤所致的人体残疾。</w:t>
      </w:r>
    </w:p>
    <w:p>
      <w:pPr>
        <w:ind w:firstLine="360" w:firstLineChars="200"/>
        <w:contextualSpacing/>
        <w:rPr>
          <w:rFonts w:ascii="仿宋_GB2312" w:hAnsi="宋体" w:eastAsia="仿宋_GB2312"/>
          <w:sz w:val="18"/>
          <w:szCs w:val="18"/>
        </w:rPr>
      </w:pPr>
      <w:r>
        <w:rPr>
          <w:rFonts w:ascii="仿宋_GB2312" w:hAnsi="宋体" w:eastAsia="仿宋_GB2312"/>
          <w:sz w:val="18"/>
          <w:szCs w:val="18"/>
        </w:rPr>
        <w:t>2.</w:t>
      </w:r>
      <w:r>
        <w:rPr>
          <w:rFonts w:hint="eastAsia" w:ascii="仿宋_GB2312" w:hAnsi="宋体" w:eastAsia="仿宋_GB2312"/>
          <w:sz w:val="18"/>
          <w:szCs w:val="18"/>
        </w:rPr>
        <w:t>2</w:t>
      </w:r>
      <w:r>
        <w:rPr>
          <w:rFonts w:ascii="仿宋_GB2312" w:hAnsi="宋体" w:eastAsia="仿宋_GB2312"/>
          <w:sz w:val="18"/>
          <w:szCs w:val="18"/>
        </w:rPr>
        <w:t xml:space="preserve"> </w:t>
      </w:r>
      <w:r>
        <w:rPr>
          <w:rFonts w:hint="eastAsia" w:ascii="仿宋_GB2312" w:hAnsi="宋体" w:eastAsia="仿宋_GB2312"/>
          <w:sz w:val="18"/>
          <w:szCs w:val="18"/>
        </w:rPr>
        <w:t>身体结构：指身体的解剖部位，如器官、肢体及其组成部分。</w:t>
      </w:r>
    </w:p>
    <w:p>
      <w:pPr>
        <w:ind w:firstLine="360" w:firstLineChars="200"/>
        <w:contextualSpacing/>
        <w:rPr>
          <w:rFonts w:ascii="仿宋_GB2312" w:hAnsi="宋体" w:eastAsia="仿宋_GB2312"/>
          <w:sz w:val="18"/>
          <w:szCs w:val="18"/>
        </w:rPr>
      </w:pPr>
      <w:r>
        <w:rPr>
          <w:rFonts w:ascii="仿宋_GB2312" w:hAnsi="宋体" w:eastAsia="仿宋_GB2312"/>
          <w:sz w:val="18"/>
          <w:szCs w:val="18"/>
        </w:rPr>
        <w:t>2.</w:t>
      </w:r>
      <w:r>
        <w:rPr>
          <w:rFonts w:hint="eastAsia" w:ascii="仿宋_GB2312" w:hAnsi="宋体" w:eastAsia="仿宋_GB2312"/>
          <w:sz w:val="18"/>
          <w:szCs w:val="18"/>
        </w:rPr>
        <w:t>3</w:t>
      </w:r>
      <w:r>
        <w:rPr>
          <w:rFonts w:ascii="仿宋_GB2312" w:hAnsi="宋体" w:eastAsia="仿宋_GB2312"/>
          <w:sz w:val="18"/>
          <w:szCs w:val="18"/>
        </w:rPr>
        <w:t xml:space="preserve"> </w:t>
      </w:r>
      <w:r>
        <w:rPr>
          <w:rFonts w:hint="eastAsia" w:ascii="仿宋_GB2312" w:hAnsi="宋体" w:eastAsia="仿宋_GB2312"/>
          <w:sz w:val="18"/>
          <w:szCs w:val="18"/>
        </w:rPr>
        <w:t>身体功能：指身体各系统的生理功能。</w:t>
      </w:r>
    </w:p>
    <w:p>
      <w:pPr>
        <w:spacing w:line="240" w:lineRule="exact"/>
        <w:ind w:firstLine="360" w:firstLineChars="200"/>
        <w:contextualSpacing/>
        <w:rPr>
          <w:rFonts w:ascii="仿宋_GB2312" w:hAnsi="宋体" w:eastAsia="仿宋_GB2312"/>
          <w:sz w:val="18"/>
          <w:szCs w:val="18"/>
        </w:rPr>
      </w:pPr>
    </w:p>
    <w:p>
      <w:pPr>
        <w:contextualSpacing/>
        <w:rPr>
          <w:rFonts w:ascii="仿宋_GB2312" w:hAnsi="宋体" w:eastAsia="仿宋_GB2312"/>
          <w:sz w:val="18"/>
          <w:szCs w:val="18"/>
        </w:rPr>
      </w:pPr>
      <w:r>
        <w:rPr>
          <w:rFonts w:ascii="仿宋_GB2312" w:hAnsi="宋体" w:eastAsia="仿宋_GB2312"/>
          <w:sz w:val="18"/>
          <w:szCs w:val="18"/>
        </w:rPr>
        <w:t xml:space="preserve">3 </w:t>
      </w:r>
      <w:r>
        <w:rPr>
          <w:rFonts w:hint="eastAsia" w:ascii="仿宋_GB2312" w:hAnsi="宋体" w:eastAsia="仿宋_GB2312"/>
          <w:sz w:val="18"/>
          <w:szCs w:val="18"/>
        </w:rPr>
        <w:t>标准的内容和结构</w:t>
      </w:r>
    </w:p>
    <w:p>
      <w:pPr>
        <w:ind w:firstLine="360" w:firstLineChars="200"/>
        <w:contextualSpacing/>
        <w:rPr>
          <w:rFonts w:ascii="仿宋_GB2312" w:hAnsi="宋体" w:eastAsia="仿宋_GB2312"/>
          <w:sz w:val="18"/>
          <w:szCs w:val="18"/>
        </w:rPr>
      </w:pPr>
      <w:r>
        <w:rPr>
          <w:rFonts w:hint="eastAsia" w:ascii="仿宋_GB2312" w:hAnsi="宋体" w:eastAsia="仿宋_GB2312"/>
          <w:sz w:val="18"/>
          <w:szCs w:val="18"/>
        </w:rPr>
        <w:t>本标准参照</w:t>
      </w:r>
      <w:r>
        <w:rPr>
          <w:rFonts w:ascii="仿宋_GB2312" w:hAnsi="宋体" w:eastAsia="仿宋_GB2312"/>
          <w:sz w:val="18"/>
          <w:szCs w:val="18"/>
        </w:rPr>
        <w:t>ICF有关功能和残疾的分类理论与方法，</w:t>
      </w:r>
      <w:r>
        <w:rPr>
          <w:rFonts w:hint="eastAsia" w:ascii="仿宋_GB2312" w:hAnsi="宋体" w:eastAsia="仿宋_GB2312"/>
          <w:sz w:val="18"/>
          <w:szCs w:val="18"/>
        </w:rPr>
        <w:t>建立“神经系统的结构和精神功能”、“眼，耳和有关的结构和功能”、“发声和言语的结构和功能”、“心血管，免疫和呼吸系统的结构和功能”、“消化、代谢和内分泌系统有关的结构和功能”、“泌尿和生殖系统有关的结构和功能”、“神经肌肉骨骼和运动有关的结构和功能”和“皮肤和有关的结构和功能” 8大类，共281项人身保险伤残条目。</w:t>
      </w:r>
    </w:p>
    <w:p>
      <w:pPr>
        <w:ind w:firstLine="360" w:firstLineChars="200"/>
        <w:contextualSpacing/>
        <w:rPr>
          <w:rFonts w:ascii="仿宋_GB2312" w:hAnsi="宋体" w:eastAsia="仿宋_GB2312"/>
          <w:sz w:val="18"/>
          <w:szCs w:val="18"/>
        </w:rPr>
      </w:pPr>
      <w:r>
        <w:rPr>
          <w:rFonts w:hint="eastAsia" w:ascii="仿宋_GB2312" w:hAnsi="宋体" w:eastAsia="仿宋_GB2312"/>
          <w:sz w:val="18"/>
          <w:szCs w:val="18"/>
        </w:rPr>
        <w:t>本标准对功能和残疾进行了分类和分级，将人身保险伤残程度划分为一至十级，最重为第一级</w:t>
      </w:r>
      <w:r>
        <w:rPr>
          <w:rFonts w:ascii="仿宋_GB2312" w:hAnsi="宋体" w:eastAsia="仿宋_GB2312"/>
          <w:sz w:val="18"/>
          <w:szCs w:val="18"/>
        </w:rPr>
        <w:t>，最轻为第十级</w:t>
      </w:r>
      <w:r>
        <w:rPr>
          <w:rFonts w:hint="eastAsia" w:ascii="仿宋_GB2312" w:hAnsi="宋体" w:eastAsia="仿宋_GB2312"/>
          <w:sz w:val="18"/>
          <w:szCs w:val="18"/>
        </w:rPr>
        <w:t>。</w:t>
      </w:r>
    </w:p>
    <w:p>
      <w:pPr>
        <w:ind w:firstLine="360" w:firstLineChars="200"/>
        <w:contextualSpacing/>
        <w:rPr>
          <w:rFonts w:ascii="仿宋_GB2312" w:hAnsi="宋体" w:eastAsia="仿宋_GB2312"/>
          <w:sz w:val="18"/>
          <w:szCs w:val="18"/>
        </w:rPr>
      </w:pPr>
      <w:r>
        <w:rPr>
          <w:rFonts w:hint="eastAsia" w:ascii="仿宋_GB2312" w:hAnsi="宋体" w:eastAsia="仿宋_GB2312"/>
          <w:sz w:val="18"/>
          <w:szCs w:val="18"/>
        </w:rPr>
        <w:t>与人身保险伤残程度等级相对应的保险金给付比例分为十档，伤残程度第一级对应的保险金给付比例为100%，伤残程度第十级对应的保险金给付比例为10%，</w:t>
      </w:r>
      <w:r>
        <w:rPr>
          <w:rFonts w:ascii="仿宋_GB2312" w:hAnsi="宋体" w:eastAsia="仿宋_GB2312"/>
          <w:sz w:val="18"/>
          <w:szCs w:val="18"/>
        </w:rPr>
        <w:t>每级相差10%。</w:t>
      </w:r>
    </w:p>
    <w:p>
      <w:pPr>
        <w:spacing w:line="240" w:lineRule="exact"/>
        <w:ind w:firstLine="360" w:firstLineChars="200"/>
        <w:contextualSpacing/>
        <w:rPr>
          <w:rFonts w:ascii="仿宋_GB2312" w:hAnsi="宋体" w:eastAsia="仿宋_GB2312"/>
          <w:sz w:val="18"/>
          <w:szCs w:val="18"/>
        </w:rPr>
      </w:pPr>
    </w:p>
    <w:p>
      <w:pPr>
        <w:contextualSpacing/>
        <w:rPr>
          <w:rFonts w:ascii="仿宋_GB2312" w:hAnsi="宋体" w:eastAsia="仿宋_GB2312"/>
          <w:sz w:val="18"/>
          <w:szCs w:val="18"/>
        </w:rPr>
      </w:pPr>
      <w:r>
        <w:rPr>
          <w:rFonts w:ascii="仿宋_GB2312" w:hAnsi="宋体" w:eastAsia="仿宋_GB2312"/>
          <w:sz w:val="18"/>
          <w:szCs w:val="18"/>
        </w:rPr>
        <w:t xml:space="preserve">4 </w:t>
      </w:r>
      <w:r>
        <w:rPr>
          <w:rFonts w:hint="eastAsia" w:ascii="仿宋_GB2312" w:hAnsi="宋体" w:eastAsia="仿宋_GB2312"/>
          <w:sz w:val="18"/>
          <w:szCs w:val="18"/>
        </w:rPr>
        <w:t>伤残的评定原则</w:t>
      </w:r>
    </w:p>
    <w:p>
      <w:pPr>
        <w:ind w:firstLine="360" w:firstLineChars="200"/>
        <w:rPr>
          <w:rFonts w:ascii="仿宋_GB2312" w:hAnsi="宋体" w:eastAsia="仿宋_GB2312"/>
          <w:sz w:val="18"/>
          <w:szCs w:val="18"/>
        </w:rPr>
      </w:pPr>
      <w:r>
        <w:rPr>
          <w:rFonts w:hint="eastAsia" w:ascii="仿宋_GB2312" w:hAnsi="宋体" w:eastAsia="仿宋_GB2312"/>
          <w:sz w:val="18"/>
          <w:szCs w:val="18"/>
        </w:rPr>
        <w:t>4.1 确定伤残类别：评定伤残时，应根据人体的身体结构与功能损伤情况确定所涉及的伤残类别。</w:t>
      </w:r>
    </w:p>
    <w:p>
      <w:pPr>
        <w:ind w:firstLine="360" w:firstLineChars="200"/>
        <w:rPr>
          <w:rFonts w:ascii="仿宋_GB2312" w:hAnsi="宋体" w:eastAsia="仿宋_GB2312"/>
          <w:sz w:val="18"/>
          <w:szCs w:val="18"/>
        </w:rPr>
      </w:pPr>
      <w:r>
        <w:rPr>
          <w:rFonts w:hint="eastAsia" w:ascii="仿宋_GB2312" w:hAnsi="宋体" w:eastAsia="仿宋_GB2312"/>
          <w:sz w:val="18"/>
          <w:szCs w:val="18"/>
        </w:rPr>
        <w:t>4.2 确定伤残等级：应根据伤残情况，在同类别伤残下，确定伤残等级。</w:t>
      </w:r>
    </w:p>
    <w:p>
      <w:pPr>
        <w:ind w:firstLine="360" w:firstLineChars="200"/>
        <w:rPr>
          <w:rFonts w:ascii="仿宋_GB2312" w:hAnsi="宋体" w:eastAsia="仿宋_GB2312"/>
          <w:sz w:val="18"/>
          <w:szCs w:val="18"/>
        </w:rPr>
      </w:pPr>
      <w:r>
        <w:rPr>
          <w:rFonts w:hint="eastAsia" w:ascii="仿宋_GB2312" w:hAnsi="宋体" w:eastAsia="仿宋_GB2312"/>
          <w:sz w:val="18"/>
          <w:szCs w:val="18"/>
        </w:rPr>
        <w:t>4.3 确定保险金给付比例：应根据伤残等级对应的百分比，确定保险金给付比例。</w:t>
      </w:r>
    </w:p>
    <w:p>
      <w:pPr>
        <w:ind w:firstLine="360" w:firstLineChars="200"/>
        <w:contextualSpacing/>
        <w:rPr>
          <w:rFonts w:ascii="仿宋_GB2312" w:hAnsi="宋体" w:eastAsia="仿宋_GB2312"/>
          <w:sz w:val="18"/>
          <w:szCs w:val="18"/>
        </w:rPr>
      </w:pPr>
      <w:r>
        <w:rPr>
          <w:rFonts w:ascii="仿宋_GB2312" w:hAnsi="宋体" w:eastAsia="仿宋_GB2312"/>
          <w:sz w:val="18"/>
          <w:szCs w:val="18"/>
        </w:rPr>
        <w:t>4.</w:t>
      </w:r>
      <w:r>
        <w:rPr>
          <w:rFonts w:hint="eastAsia" w:ascii="仿宋_GB2312" w:hAnsi="宋体" w:eastAsia="仿宋_GB2312"/>
          <w:sz w:val="18"/>
          <w:szCs w:val="18"/>
        </w:rPr>
        <w:t>4</w:t>
      </w:r>
      <w:r>
        <w:rPr>
          <w:rFonts w:ascii="仿宋_GB2312" w:hAnsi="宋体" w:eastAsia="仿宋_GB2312"/>
          <w:sz w:val="18"/>
          <w:szCs w:val="18"/>
        </w:rPr>
        <w:t xml:space="preserve"> </w:t>
      </w:r>
      <w:r>
        <w:rPr>
          <w:rFonts w:hint="eastAsia" w:ascii="仿宋_GB2312" w:hAnsi="宋体" w:eastAsia="仿宋_GB2312"/>
          <w:sz w:val="18"/>
          <w:szCs w:val="18"/>
        </w:rPr>
        <w:t>多处伤残的评定原则：当同一保险事故造成两处或两处以上伤残时，应首先对各处伤残程度分别进行评定，如果几处伤残等级不同，以最重的伤残等级作为最终的评定结论；如果两处或两处以上伤残等级相同，伤残等级在原评定基础上最多晋升一级，最高晋升至第一级。同一部位和性质的伤残，不应采用本标准条文两条以上或者同一条文两次以上进行评定。</w:t>
      </w:r>
    </w:p>
    <w:p>
      <w:pPr>
        <w:spacing w:line="240" w:lineRule="exact"/>
        <w:ind w:firstLine="360" w:firstLineChars="200"/>
        <w:contextualSpacing/>
        <w:rPr>
          <w:rFonts w:ascii="仿宋_GB2312" w:hAnsi="宋体" w:eastAsia="仿宋_GB2312"/>
          <w:sz w:val="18"/>
          <w:szCs w:val="18"/>
        </w:rPr>
      </w:pPr>
    </w:p>
    <w:p>
      <w:pPr>
        <w:contextualSpacing/>
        <w:rPr>
          <w:rFonts w:ascii="仿宋_GB2312" w:hAnsi="宋体" w:eastAsia="仿宋_GB2312"/>
          <w:sz w:val="18"/>
          <w:szCs w:val="18"/>
        </w:rPr>
      </w:pPr>
      <w:r>
        <w:rPr>
          <w:rFonts w:ascii="仿宋_GB2312" w:hAnsi="宋体" w:eastAsia="仿宋_GB2312"/>
          <w:sz w:val="18"/>
          <w:szCs w:val="18"/>
        </w:rPr>
        <w:t xml:space="preserve">5 </w:t>
      </w:r>
      <w:r>
        <w:rPr>
          <w:rFonts w:hint="eastAsia" w:ascii="仿宋_GB2312" w:hAnsi="宋体" w:eastAsia="仿宋_GB2312"/>
          <w:sz w:val="18"/>
          <w:szCs w:val="18"/>
        </w:rPr>
        <w:t>说明</w:t>
      </w:r>
    </w:p>
    <w:p>
      <w:pPr>
        <w:ind w:firstLine="360" w:firstLineChars="200"/>
        <w:rPr>
          <w:rFonts w:ascii="仿宋_GB2312" w:hAnsi="宋体" w:eastAsia="仿宋_GB2312"/>
          <w:sz w:val="18"/>
          <w:szCs w:val="18"/>
        </w:rPr>
      </w:pPr>
      <w:r>
        <w:rPr>
          <w:rFonts w:hint="eastAsia" w:ascii="仿宋_GB2312" w:hAnsi="宋体" w:eastAsia="仿宋_GB2312"/>
          <w:sz w:val="18"/>
          <w:szCs w:val="18"/>
        </w:rPr>
        <w:t>本标准中“以上”均包括本数值或本部位。</w:t>
      </w:r>
    </w:p>
    <w:p>
      <w:pPr>
        <w:keepNext/>
        <w:keepLines/>
        <w:spacing w:before="340" w:after="330"/>
        <w:jc w:val="center"/>
        <w:outlineLvl w:val="0"/>
        <w:rPr>
          <w:rFonts w:ascii="仿宋_GB2312" w:hAnsi="宋体" w:eastAsia="仿宋_GB2312"/>
          <w:sz w:val="18"/>
          <w:szCs w:val="18"/>
        </w:rPr>
      </w:pPr>
      <w:r>
        <w:rPr>
          <w:rFonts w:hint="eastAsia" w:ascii="仿宋_GB2312" w:hAnsi="宋体" w:eastAsia="仿宋_GB2312"/>
          <w:sz w:val="18"/>
          <w:szCs w:val="18"/>
        </w:rPr>
        <w:t>人身保险伤残评定标准（行业标准）</w:t>
      </w:r>
    </w:p>
    <w:p>
      <w:pPr>
        <w:rPr>
          <w:rFonts w:ascii="仿宋_GB2312" w:hAnsi="宋体" w:eastAsia="仿宋_GB2312"/>
          <w:sz w:val="18"/>
          <w:szCs w:val="18"/>
        </w:rPr>
      </w:pPr>
      <w:r>
        <w:rPr>
          <w:rFonts w:hint="eastAsia" w:ascii="仿宋_GB2312" w:hAnsi="宋体" w:eastAsia="仿宋_GB2312"/>
          <w:sz w:val="18"/>
          <w:szCs w:val="18"/>
        </w:rPr>
        <w:t>说明：本标准对功能和残疾进行了分类和分级，将人身保险伤残程度划分为一至十级，最重为第一级，最轻为第十级。与人身保险伤残程度等级相对应的保险金给付比例分为十档，伤残程度第一级对应的保险金给付比例为</w:t>
      </w:r>
      <w:r>
        <w:rPr>
          <w:rFonts w:ascii="仿宋_GB2312" w:hAnsi="宋体" w:eastAsia="仿宋_GB2312"/>
          <w:sz w:val="18"/>
          <w:szCs w:val="18"/>
        </w:rPr>
        <w:t>100%，伤残程度第十级对应的保险金给付比例为10%，每级相差10%。</w:t>
      </w:r>
    </w:p>
    <w:p>
      <w:pPr>
        <w:spacing w:line="240" w:lineRule="exact"/>
        <w:ind w:firstLine="360" w:firstLineChars="200"/>
        <w:contextualSpacing/>
        <w:rPr>
          <w:rFonts w:ascii="仿宋_GB2312" w:hAnsi="宋体" w:eastAsia="仿宋_GB2312"/>
          <w:sz w:val="18"/>
          <w:szCs w:val="18"/>
        </w:rPr>
      </w:pPr>
    </w:p>
    <w:p>
      <w:pPr>
        <w:numPr>
          <w:ilvl w:val="0"/>
          <w:numId w:val="3"/>
        </w:numPr>
        <w:spacing w:line="240" w:lineRule="auto"/>
        <w:contextualSpacing/>
        <w:outlineLvl w:val="1"/>
        <w:rPr>
          <w:rFonts w:ascii="仿宋_GB2312" w:hAnsi="宋体" w:eastAsia="仿宋_GB2312"/>
          <w:sz w:val="18"/>
          <w:szCs w:val="18"/>
        </w:rPr>
      </w:pPr>
      <w:bookmarkStart w:id="1" w:name="_Toc356463463"/>
      <w:r>
        <w:rPr>
          <w:rFonts w:hint="eastAsia" w:ascii="仿宋_GB2312" w:hAnsi="宋体" w:eastAsia="仿宋_GB2312"/>
          <w:sz w:val="18"/>
          <w:szCs w:val="18"/>
        </w:rPr>
        <w:t>神经系统的结构和精神功能</w:t>
      </w:r>
      <w:bookmarkEnd w:id="1"/>
    </w:p>
    <w:p>
      <w:pPr>
        <w:numPr>
          <w:ilvl w:val="1"/>
          <w:numId w:val="3"/>
        </w:numPr>
        <w:spacing w:line="240" w:lineRule="auto"/>
        <w:contextualSpacing/>
        <w:outlineLvl w:val="2"/>
        <w:rPr>
          <w:rFonts w:ascii="仿宋_GB2312" w:hAnsi="宋体" w:eastAsia="仿宋_GB2312"/>
          <w:sz w:val="18"/>
          <w:szCs w:val="18"/>
        </w:rPr>
      </w:pPr>
      <w:bookmarkStart w:id="2" w:name="_Toc356463464"/>
      <w:r>
        <w:rPr>
          <w:rFonts w:hint="eastAsia" w:ascii="仿宋_GB2312" w:hAnsi="宋体" w:eastAsia="仿宋_GB2312"/>
          <w:sz w:val="18"/>
          <w:szCs w:val="18"/>
        </w:rPr>
        <w:t>脑膜的结构损伤</w:t>
      </w:r>
      <w:bookmarkEnd w:id="2"/>
    </w:p>
    <w:p>
      <w:pPr>
        <w:spacing w:line="240" w:lineRule="exact"/>
        <w:ind w:firstLine="360" w:firstLineChars="200"/>
        <w:contextualSpacing/>
        <w:rPr>
          <w:rFonts w:ascii="仿宋_GB2312" w:hAnsi="宋体" w:eastAsia="仿宋_GB2312"/>
          <w:sz w:val="18"/>
          <w:szCs w:val="18"/>
        </w:rPr>
      </w:pPr>
    </w:p>
    <w:tbl>
      <w:tblPr>
        <w:tblStyle w:val="22"/>
        <w:tblW w:w="99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3"/>
        <w:gridCol w:w="1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200" w:hRule="atLeast"/>
          <w:jc w:val="center"/>
        </w:trPr>
        <w:tc>
          <w:tcPr>
            <w:tcW w:w="8423"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外伤性脑脊液鼻漏或耳漏</w:t>
            </w:r>
          </w:p>
        </w:tc>
        <w:tc>
          <w:tcPr>
            <w:tcW w:w="1558"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10级</w:t>
            </w:r>
          </w:p>
        </w:tc>
      </w:tr>
    </w:tbl>
    <w:p>
      <w:pPr>
        <w:spacing w:line="240" w:lineRule="exact"/>
        <w:ind w:firstLine="360" w:firstLineChars="200"/>
        <w:contextualSpacing/>
        <w:rPr>
          <w:rFonts w:ascii="仿宋_GB2312" w:hAnsi="宋体" w:eastAsia="仿宋_GB2312"/>
          <w:sz w:val="18"/>
          <w:szCs w:val="18"/>
        </w:rPr>
      </w:pPr>
    </w:p>
    <w:p>
      <w:pPr>
        <w:numPr>
          <w:ilvl w:val="1"/>
          <w:numId w:val="3"/>
        </w:numPr>
        <w:spacing w:line="240" w:lineRule="auto"/>
        <w:contextualSpacing/>
        <w:outlineLvl w:val="2"/>
        <w:rPr>
          <w:rFonts w:ascii="仿宋_GB2312" w:hAnsi="宋体" w:eastAsia="仿宋_GB2312"/>
          <w:sz w:val="18"/>
          <w:szCs w:val="18"/>
        </w:rPr>
      </w:pPr>
      <w:bookmarkStart w:id="3" w:name="_Toc356463465"/>
      <w:r>
        <w:rPr>
          <w:rFonts w:hint="eastAsia" w:ascii="仿宋_GB2312" w:hAnsi="宋体" w:eastAsia="仿宋_GB2312"/>
          <w:sz w:val="18"/>
          <w:szCs w:val="18"/>
        </w:rPr>
        <w:t>脑的结构损伤，智力功能障碍</w:t>
      </w:r>
      <w:bookmarkEnd w:id="3"/>
    </w:p>
    <w:p>
      <w:pPr>
        <w:spacing w:line="240" w:lineRule="exact"/>
        <w:ind w:firstLine="360" w:firstLineChars="200"/>
        <w:contextualSpacing/>
        <w:rPr>
          <w:rFonts w:ascii="仿宋_GB2312" w:hAnsi="宋体" w:eastAsia="仿宋_GB2312"/>
          <w:sz w:val="18"/>
          <w:szCs w:val="18"/>
        </w:rPr>
      </w:pPr>
    </w:p>
    <w:tbl>
      <w:tblPr>
        <w:tblStyle w:val="22"/>
        <w:tblW w:w="100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34"/>
        <w:gridCol w:w="1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00" w:hRule="atLeast"/>
          <w:jc w:val="center"/>
        </w:trPr>
        <w:tc>
          <w:tcPr>
            <w:tcW w:w="843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颅脑损伤导致极度智力缺损（智商小于等于</w:t>
            </w:r>
            <w:r>
              <w:rPr>
                <w:rFonts w:ascii="仿宋_GB2312" w:hAnsi="宋体" w:eastAsia="仿宋_GB2312"/>
                <w:sz w:val="18"/>
                <w:szCs w:val="18"/>
              </w:rPr>
              <w:t>20），日常生活完全不能自理，处于完全护理依赖状态</w:t>
            </w:r>
          </w:p>
        </w:tc>
        <w:tc>
          <w:tcPr>
            <w:tcW w:w="1570"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83" w:hRule="atLeast"/>
          <w:jc w:val="center"/>
        </w:trPr>
        <w:tc>
          <w:tcPr>
            <w:tcW w:w="843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颅脑损伤导致重度智力缺损（智商小于等于</w:t>
            </w:r>
            <w:r>
              <w:rPr>
                <w:rFonts w:ascii="仿宋_GB2312" w:hAnsi="宋体" w:eastAsia="仿宋_GB2312"/>
                <w:sz w:val="18"/>
                <w:szCs w:val="18"/>
              </w:rPr>
              <w:t>34），日常生活需随时有人帮助才能完成，处于完全护理依赖状态</w:t>
            </w:r>
          </w:p>
        </w:tc>
        <w:tc>
          <w:tcPr>
            <w:tcW w:w="1570"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2级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00" w:hRule="atLeast"/>
          <w:jc w:val="center"/>
        </w:trPr>
        <w:tc>
          <w:tcPr>
            <w:tcW w:w="843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颅脑损伤导致重度智力缺损（智商小于等于</w:t>
            </w:r>
            <w:r>
              <w:rPr>
                <w:rFonts w:ascii="仿宋_GB2312" w:hAnsi="宋体" w:eastAsia="仿宋_GB2312"/>
                <w:sz w:val="18"/>
                <w:szCs w:val="18"/>
              </w:rPr>
              <w:t>34），不能完全独立生活，需经常有人监护，处于大部分护理依赖状态</w:t>
            </w:r>
          </w:p>
        </w:tc>
        <w:tc>
          <w:tcPr>
            <w:tcW w:w="1570"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3级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00" w:hRule="atLeast"/>
          <w:jc w:val="center"/>
        </w:trPr>
        <w:tc>
          <w:tcPr>
            <w:tcW w:w="843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颅脑损伤导致中度智力缺损（智商小于等于</w:t>
            </w:r>
            <w:r>
              <w:rPr>
                <w:rFonts w:ascii="仿宋_GB2312" w:hAnsi="宋体" w:eastAsia="仿宋_GB2312"/>
                <w:sz w:val="18"/>
                <w:szCs w:val="18"/>
              </w:rPr>
              <w:t>49），日常生活能力严重受限，间或需要帮助，处于大部分护理依赖状态</w:t>
            </w:r>
          </w:p>
        </w:tc>
        <w:tc>
          <w:tcPr>
            <w:tcW w:w="1570"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4级</w:t>
            </w:r>
          </w:p>
        </w:tc>
      </w:tr>
    </w:tbl>
    <w:p>
      <w:pPr>
        <w:contextualSpacing/>
        <w:rPr>
          <w:rFonts w:ascii="仿宋_GB2312" w:hAnsi="宋体" w:eastAsia="仿宋_GB2312"/>
          <w:sz w:val="18"/>
          <w:szCs w:val="18"/>
        </w:rPr>
      </w:pPr>
      <w:r>
        <w:rPr>
          <w:rFonts w:hint="eastAsia" w:ascii="仿宋_GB2312" w:hAnsi="宋体" w:eastAsia="仿宋_GB2312"/>
          <w:sz w:val="18"/>
          <w:szCs w:val="18"/>
        </w:rPr>
        <w:t>注：</w:t>
      </w:r>
      <w:r>
        <w:rPr>
          <w:rFonts w:ascii="仿宋_GB2312" w:hAnsi="宋体" w:eastAsia="仿宋_GB2312"/>
          <w:sz w:val="18"/>
          <w:szCs w:val="18"/>
        </w:rPr>
        <w:fldChar w:fldCharType="begin"/>
      </w:r>
      <w:r>
        <w:rPr>
          <w:rFonts w:ascii="仿宋_GB2312" w:hAnsi="宋体" w:eastAsia="仿宋_GB2312"/>
          <w:sz w:val="18"/>
          <w:szCs w:val="18"/>
        </w:rPr>
        <w:instrText xml:space="preserve"> eq \o\ac(○,1)</w:instrText>
      </w:r>
      <w:r>
        <w:rPr>
          <w:rFonts w:ascii="仿宋_GB2312" w:hAnsi="宋体" w:eastAsia="仿宋_GB2312"/>
          <w:sz w:val="18"/>
          <w:szCs w:val="18"/>
        </w:rPr>
        <w:fldChar w:fldCharType="end"/>
      </w:r>
      <w:r>
        <w:rPr>
          <w:rFonts w:hint="eastAsia" w:ascii="仿宋_GB2312" w:hAnsi="宋体" w:eastAsia="仿宋_GB2312"/>
          <w:sz w:val="18"/>
          <w:szCs w:val="18"/>
        </w:rPr>
        <w:t>护理依赖：应用“基本日常生活活动能力”的丧失程度来判断护理依赖程度。</w:t>
      </w:r>
    </w:p>
    <w:p>
      <w:pPr>
        <w:ind w:left="8" w:leftChars="4" w:firstLine="354" w:firstLineChars="197"/>
        <w:contextualSpacing/>
        <w:rPr>
          <w:rFonts w:ascii="仿宋_GB2312" w:hAnsi="宋体" w:eastAsia="仿宋_GB2312"/>
          <w:sz w:val="18"/>
          <w:szCs w:val="18"/>
        </w:rPr>
      </w:pPr>
      <w:r>
        <w:rPr>
          <w:rFonts w:ascii="仿宋_GB2312" w:hAnsi="宋体" w:eastAsia="仿宋_GB2312"/>
          <w:sz w:val="18"/>
          <w:szCs w:val="18"/>
        </w:rPr>
        <w:fldChar w:fldCharType="begin"/>
      </w:r>
      <w:r>
        <w:rPr>
          <w:rFonts w:ascii="仿宋_GB2312" w:hAnsi="宋体" w:eastAsia="仿宋_GB2312"/>
          <w:sz w:val="18"/>
          <w:szCs w:val="18"/>
        </w:rPr>
        <w:instrText xml:space="preserve"> eq \o\ac(○,2)</w:instrText>
      </w:r>
      <w:r>
        <w:rPr>
          <w:rFonts w:ascii="仿宋_GB2312" w:hAnsi="宋体" w:eastAsia="仿宋_GB2312"/>
          <w:sz w:val="18"/>
          <w:szCs w:val="18"/>
        </w:rPr>
        <w:fldChar w:fldCharType="end"/>
      </w:r>
      <w:r>
        <w:rPr>
          <w:rFonts w:hint="eastAsia" w:ascii="仿宋_GB2312" w:hAnsi="宋体" w:eastAsia="仿宋_GB2312"/>
          <w:sz w:val="18"/>
          <w:szCs w:val="18"/>
        </w:rPr>
        <w:t>基本日常生活活动是指：（1）</w:t>
      </w:r>
      <w:r>
        <w:rPr>
          <w:rFonts w:ascii="仿宋_GB2312" w:hAnsi="宋体" w:eastAsia="仿宋_GB2312"/>
          <w:sz w:val="18"/>
          <w:szCs w:val="18"/>
        </w:rPr>
        <w:t>穿衣：自己能够穿衣及脱衣；</w:t>
      </w:r>
      <w:r>
        <w:rPr>
          <w:rFonts w:hint="eastAsia" w:ascii="仿宋_GB2312" w:hAnsi="宋体" w:eastAsia="仿宋_GB2312"/>
          <w:sz w:val="18"/>
          <w:szCs w:val="18"/>
        </w:rPr>
        <w:t>（2）</w:t>
      </w:r>
      <w:r>
        <w:rPr>
          <w:rFonts w:ascii="仿宋_GB2312" w:hAnsi="宋体" w:eastAsia="仿宋_GB2312"/>
          <w:sz w:val="18"/>
          <w:szCs w:val="18"/>
        </w:rPr>
        <w:t>移动：自己从一个房间到另一个房间；</w:t>
      </w:r>
      <w:r>
        <w:rPr>
          <w:rFonts w:hint="eastAsia" w:ascii="仿宋_GB2312" w:hAnsi="宋体" w:eastAsia="仿宋_GB2312"/>
          <w:sz w:val="18"/>
          <w:szCs w:val="18"/>
        </w:rPr>
        <w:t>（3）</w:t>
      </w:r>
      <w:r>
        <w:rPr>
          <w:rFonts w:ascii="仿宋_GB2312" w:hAnsi="宋体" w:eastAsia="仿宋_GB2312"/>
          <w:sz w:val="18"/>
          <w:szCs w:val="18"/>
        </w:rPr>
        <w:t>行动：自己上下床或上下轮椅；</w:t>
      </w:r>
      <w:r>
        <w:rPr>
          <w:rFonts w:hint="eastAsia" w:ascii="仿宋_GB2312" w:hAnsi="宋体" w:eastAsia="仿宋_GB2312"/>
          <w:sz w:val="18"/>
          <w:szCs w:val="18"/>
        </w:rPr>
        <w:t>（4）</w:t>
      </w:r>
      <w:r>
        <w:rPr>
          <w:rFonts w:ascii="仿宋_GB2312" w:hAnsi="宋体" w:eastAsia="仿宋_GB2312"/>
          <w:sz w:val="18"/>
          <w:szCs w:val="18"/>
        </w:rPr>
        <w:t>如厕：自己控制进行大小便；</w:t>
      </w:r>
      <w:r>
        <w:rPr>
          <w:rFonts w:hint="eastAsia" w:ascii="仿宋_GB2312" w:hAnsi="宋体" w:eastAsia="仿宋_GB2312"/>
          <w:sz w:val="18"/>
          <w:szCs w:val="18"/>
        </w:rPr>
        <w:t>（5）</w:t>
      </w:r>
      <w:r>
        <w:rPr>
          <w:rFonts w:ascii="仿宋_GB2312" w:hAnsi="宋体" w:eastAsia="仿宋_GB2312"/>
          <w:sz w:val="18"/>
          <w:szCs w:val="18"/>
        </w:rPr>
        <w:t>进食：自己从已准备好的碗或碟中取食物放入口中；</w:t>
      </w:r>
      <w:r>
        <w:rPr>
          <w:rFonts w:hint="eastAsia" w:ascii="仿宋_GB2312" w:hAnsi="宋体" w:eastAsia="仿宋_GB2312"/>
          <w:sz w:val="18"/>
          <w:szCs w:val="18"/>
        </w:rPr>
        <w:t>（6）</w:t>
      </w:r>
      <w:r>
        <w:rPr>
          <w:rFonts w:ascii="仿宋_GB2312" w:hAnsi="宋体" w:eastAsia="仿宋_GB2312"/>
          <w:sz w:val="18"/>
          <w:szCs w:val="18"/>
        </w:rPr>
        <w:t>洗澡：自己进行淋浴或盆浴。</w:t>
      </w:r>
    </w:p>
    <w:p>
      <w:pPr>
        <w:ind w:left="2" w:firstLine="316" w:firstLineChars="176"/>
        <w:contextualSpacing/>
        <w:rPr>
          <w:rFonts w:ascii="仿宋_GB2312" w:hAnsi="宋体" w:eastAsia="仿宋_GB2312"/>
          <w:sz w:val="18"/>
          <w:szCs w:val="18"/>
        </w:rPr>
      </w:pPr>
      <w:r>
        <w:rPr>
          <w:rFonts w:hint="eastAsia" w:ascii="仿宋_GB2312" w:hAnsi="宋体" w:eastAsia="仿宋_GB2312"/>
          <w:sz w:val="18"/>
          <w:szCs w:val="18"/>
        </w:rPr>
        <w:t xml:space="preserve"> </w:t>
      </w:r>
      <w:r>
        <w:rPr>
          <w:rFonts w:ascii="仿宋_GB2312" w:hAnsi="宋体" w:eastAsia="仿宋_GB2312"/>
          <w:sz w:val="18"/>
          <w:szCs w:val="18"/>
        </w:rPr>
        <w:fldChar w:fldCharType="begin"/>
      </w:r>
      <w:r>
        <w:rPr>
          <w:rFonts w:ascii="仿宋_GB2312" w:hAnsi="宋体" w:eastAsia="仿宋_GB2312"/>
          <w:sz w:val="18"/>
          <w:szCs w:val="18"/>
        </w:rPr>
        <w:instrText xml:space="preserve"> eq \o\ac(○,3)</w:instrText>
      </w:r>
      <w:r>
        <w:rPr>
          <w:rFonts w:ascii="仿宋_GB2312" w:hAnsi="宋体" w:eastAsia="仿宋_GB2312"/>
          <w:sz w:val="18"/>
          <w:szCs w:val="18"/>
        </w:rPr>
        <w:fldChar w:fldCharType="end"/>
      </w:r>
      <w:r>
        <w:rPr>
          <w:rFonts w:hint="eastAsia" w:ascii="仿宋_GB2312" w:hAnsi="宋体" w:eastAsia="仿宋_GB2312"/>
          <w:sz w:val="18"/>
          <w:szCs w:val="18"/>
        </w:rPr>
        <w:t>护理依赖的程度分三级：（1）</w:t>
      </w:r>
      <w:r>
        <w:rPr>
          <w:rFonts w:ascii="仿宋_GB2312" w:hAnsi="宋体" w:eastAsia="仿宋_GB2312"/>
          <w:sz w:val="18"/>
          <w:szCs w:val="18"/>
        </w:rPr>
        <w:t>完全护理依赖指生活完全不能自理，上述六项基本日常生活活动均需护理者；</w:t>
      </w:r>
      <w:r>
        <w:rPr>
          <w:rFonts w:hint="eastAsia" w:ascii="仿宋_GB2312" w:hAnsi="宋体" w:eastAsia="仿宋_GB2312"/>
          <w:sz w:val="18"/>
          <w:szCs w:val="18"/>
        </w:rPr>
        <w:t>（2）</w:t>
      </w:r>
      <w:r>
        <w:rPr>
          <w:rFonts w:ascii="仿宋_GB2312" w:hAnsi="宋体" w:eastAsia="仿宋_GB2312"/>
          <w:sz w:val="18"/>
          <w:szCs w:val="18"/>
        </w:rPr>
        <w:t>大部分护理依赖指生活大部不能自理，上述六项基本日常生活活动中三项或三项以上需要护理者；</w:t>
      </w:r>
      <w:r>
        <w:rPr>
          <w:rFonts w:hint="eastAsia" w:ascii="仿宋_GB2312" w:hAnsi="宋体" w:eastAsia="仿宋_GB2312"/>
          <w:sz w:val="18"/>
          <w:szCs w:val="18"/>
        </w:rPr>
        <w:t>（3）</w:t>
      </w:r>
      <w:r>
        <w:rPr>
          <w:rFonts w:ascii="仿宋_GB2312" w:hAnsi="宋体" w:eastAsia="仿宋_GB2312"/>
          <w:sz w:val="18"/>
          <w:szCs w:val="18"/>
        </w:rPr>
        <w:t>部分护理依赖指部分生活不能自理，上述六项基本日常生活活动中一项或一项以上需要护理者。</w:t>
      </w:r>
    </w:p>
    <w:p>
      <w:pPr>
        <w:spacing w:line="240" w:lineRule="exact"/>
        <w:ind w:firstLine="360" w:firstLineChars="200"/>
        <w:contextualSpacing/>
        <w:rPr>
          <w:rFonts w:ascii="仿宋_GB2312" w:hAnsi="宋体" w:eastAsia="仿宋_GB2312"/>
          <w:sz w:val="18"/>
          <w:szCs w:val="18"/>
        </w:rPr>
      </w:pPr>
    </w:p>
    <w:p>
      <w:pPr>
        <w:numPr>
          <w:ilvl w:val="1"/>
          <w:numId w:val="3"/>
        </w:numPr>
        <w:spacing w:line="240" w:lineRule="auto"/>
        <w:contextualSpacing/>
        <w:outlineLvl w:val="2"/>
        <w:rPr>
          <w:rFonts w:ascii="仿宋_GB2312" w:hAnsi="宋体" w:eastAsia="仿宋_GB2312"/>
          <w:sz w:val="18"/>
          <w:szCs w:val="18"/>
        </w:rPr>
      </w:pPr>
      <w:bookmarkStart w:id="4" w:name="_Toc356463466"/>
      <w:r>
        <w:rPr>
          <w:rFonts w:hint="eastAsia" w:ascii="仿宋_GB2312" w:hAnsi="宋体" w:eastAsia="仿宋_GB2312"/>
          <w:sz w:val="18"/>
          <w:szCs w:val="18"/>
        </w:rPr>
        <w:t>意识功能障碍</w:t>
      </w:r>
      <w:bookmarkEnd w:id="4"/>
    </w:p>
    <w:p>
      <w:pPr>
        <w:ind w:firstLine="360" w:firstLineChars="200"/>
        <w:rPr>
          <w:rFonts w:ascii="仿宋_GB2312" w:hAnsi="宋体" w:eastAsia="仿宋_GB2312"/>
          <w:sz w:val="18"/>
          <w:szCs w:val="18"/>
        </w:rPr>
      </w:pPr>
      <w:r>
        <w:rPr>
          <w:rFonts w:hint="eastAsia" w:ascii="仿宋_GB2312" w:hAnsi="宋体" w:eastAsia="仿宋_GB2312"/>
          <w:sz w:val="18"/>
          <w:szCs w:val="18"/>
        </w:rPr>
        <w:t>意识功能是指意识和警觉状态下的一般精神功能，包括清醒和持续的觉醒状态。本标准中的意识功能障碍是指颅脑损伤导致植物状态。</w:t>
      </w:r>
    </w:p>
    <w:p>
      <w:pPr>
        <w:spacing w:line="240" w:lineRule="exact"/>
        <w:ind w:firstLine="360" w:firstLineChars="200"/>
        <w:contextualSpacing/>
        <w:rPr>
          <w:rFonts w:ascii="仿宋_GB2312" w:hAnsi="宋体" w:eastAsia="仿宋_GB2312"/>
          <w:sz w:val="18"/>
          <w:szCs w:val="18"/>
        </w:rPr>
      </w:pPr>
    </w:p>
    <w:tbl>
      <w:tblPr>
        <w:tblStyle w:val="22"/>
        <w:tblW w:w="99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88"/>
        <w:gridCol w:w="1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225" w:hRule="atLeast"/>
          <w:jc w:val="center"/>
        </w:trPr>
        <w:tc>
          <w:tcPr>
            <w:tcW w:w="8388"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颅脑损伤导致植物状态</w:t>
            </w:r>
          </w:p>
        </w:tc>
        <w:tc>
          <w:tcPr>
            <w:tcW w:w="1524"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1级</w:t>
            </w:r>
          </w:p>
        </w:tc>
      </w:tr>
    </w:tbl>
    <w:p>
      <w:pPr>
        <w:ind w:left="2"/>
        <w:contextualSpacing/>
        <w:rPr>
          <w:rFonts w:ascii="仿宋_GB2312" w:hAnsi="宋体" w:eastAsia="仿宋_GB2312"/>
          <w:sz w:val="18"/>
          <w:szCs w:val="18"/>
        </w:rPr>
      </w:pPr>
      <w:r>
        <w:rPr>
          <w:rFonts w:hint="eastAsia" w:ascii="仿宋_GB2312" w:hAnsi="宋体" w:eastAsia="仿宋_GB2312"/>
          <w:sz w:val="18"/>
          <w:szCs w:val="18"/>
        </w:rPr>
        <w:t>注：植物状态指由于严重颅脑损伤造成认知功能丧失，无意识活动，不能执行命令，保持自主呼吸和血压，有睡眠</w:t>
      </w:r>
      <w:r>
        <w:rPr>
          <w:rFonts w:ascii="仿宋_GB2312" w:hAnsi="宋体" w:eastAsia="仿宋_GB2312"/>
          <w:sz w:val="18"/>
          <w:szCs w:val="18"/>
        </w:rPr>
        <w:t>-醒觉周期，不能理解和表达语言，能自动睁眼或刺激下睁眼，可有无目的性眼球跟踪运动，丘脑下部及脑干功能基本保存。</w:t>
      </w:r>
    </w:p>
    <w:p>
      <w:pPr>
        <w:spacing w:line="240" w:lineRule="exact"/>
        <w:ind w:firstLine="360" w:firstLineChars="200"/>
        <w:contextualSpacing/>
        <w:rPr>
          <w:rFonts w:ascii="仿宋_GB2312" w:hAnsi="宋体" w:eastAsia="仿宋_GB2312"/>
          <w:sz w:val="18"/>
          <w:szCs w:val="18"/>
        </w:rPr>
      </w:pPr>
    </w:p>
    <w:p>
      <w:pPr>
        <w:numPr>
          <w:ilvl w:val="0"/>
          <w:numId w:val="3"/>
        </w:numPr>
        <w:spacing w:line="240" w:lineRule="auto"/>
        <w:contextualSpacing/>
        <w:outlineLvl w:val="1"/>
        <w:rPr>
          <w:rFonts w:ascii="仿宋_GB2312" w:hAnsi="宋体" w:eastAsia="仿宋_GB2312"/>
          <w:sz w:val="18"/>
          <w:szCs w:val="18"/>
        </w:rPr>
      </w:pPr>
      <w:bookmarkStart w:id="5" w:name="_Toc356463467"/>
      <w:r>
        <w:rPr>
          <w:rFonts w:hint="eastAsia" w:ascii="仿宋_GB2312" w:hAnsi="宋体" w:eastAsia="仿宋_GB2312"/>
          <w:sz w:val="18"/>
          <w:szCs w:val="18"/>
        </w:rPr>
        <w:t>眼，耳和有关的结构和功能</w:t>
      </w:r>
      <w:bookmarkEnd w:id="5"/>
    </w:p>
    <w:p>
      <w:pPr>
        <w:numPr>
          <w:ilvl w:val="1"/>
          <w:numId w:val="3"/>
        </w:numPr>
        <w:spacing w:line="240" w:lineRule="auto"/>
        <w:contextualSpacing/>
        <w:outlineLvl w:val="2"/>
        <w:rPr>
          <w:rFonts w:ascii="仿宋_GB2312" w:hAnsi="宋体" w:eastAsia="仿宋_GB2312"/>
          <w:sz w:val="18"/>
          <w:szCs w:val="18"/>
        </w:rPr>
      </w:pPr>
      <w:bookmarkStart w:id="6" w:name="_Toc356463468"/>
      <w:r>
        <w:rPr>
          <w:rFonts w:hint="eastAsia" w:ascii="仿宋_GB2312" w:hAnsi="宋体" w:eastAsia="仿宋_GB2312"/>
          <w:sz w:val="18"/>
          <w:szCs w:val="18"/>
        </w:rPr>
        <w:t>眼球损伤或视功能障碍</w:t>
      </w:r>
      <w:bookmarkEnd w:id="6"/>
    </w:p>
    <w:p>
      <w:pPr>
        <w:ind w:firstLine="360" w:firstLineChars="200"/>
        <w:rPr>
          <w:rFonts w:ascii="仿宋_GB2312" w:hAnsi="宋体" w:eastAsia="仿宋_GB2312"/>
          <w:sz w:val="18"/>
          <w:szCs w:val="18"/>
        </w:rPr>
      </w:pPr>
      <w:r>
        <w:rPr>
          <w:rFonts w:hint="eastAsia" w:ascii="仿宋_GB2312" w:hAnsi="宋体" w:eastAsia="仿宋_GB2312"/>
          <w:sz w:val="18"/>
          <w:szCs w:val="18"/>
        </w:rPr>
        <w:t>视功能是指与感受存在的光线和感受视觉刺激的形式、大小、形状和颜色等有关的感觉功能。本标准中的视功能障碍是指眼盲目或低视力。</w:t>
      </w:r>
    </w:p>
    <w:p>
      <w:pPr>
        <w:spacing w:line="240" w:lineRule="exact"/>
        <w:ind w:firstLine="360" w:firstLineChars="200"/>
        <w:contextualSpacing/>
        <w:rPr>
          <w:rFonts w:ascii="仿宋_GB2312" w:hAnsi="宋体" w:eastAsia="仿宋_GB2312"/>
          <w:sz w:val="18"/>
          <w:szCs w:val="18"/>
        </w:rPr>
      </w:pPr>
    </w:p>
    <w:tbl>
      <w:tblPr>
        <w:tblStyle w:val="22"/>
        <w:tblW w:w="992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4"/>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51"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双侧眼球缺失</w:t>
            </w:r>
          </w:p>
        </w:tc>
        <w:tc>
          <w:tcPr>
            <w:tcW w:w="1559"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39"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一侧眼球缺失，且另一侧眼盲目</w:t>
            </w:r>
            <w:r>
              <w:rPr>
                <w:rFonts w:ascii="仿宋_GB2312" w:hAnsi="宋体" w:eastAsia="仿宋_GB2312"/>
                <w:sz w:val="18"/>
                <w:szCs w:val="18"/>
              </w:rPr>
              <w:t>5级</w:t>
            </w:r>
          </w:p>
        </w:tc>
        <w:tc>
          <w:tcPr>
            <w:tcW w:w="1559"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47"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一侧眼球缺失，且另一侧眼盲目</w:t>
            </w:r>
            <w:r>
              <w:rPr>
                <w:rFonts w:ascii="仿宋_GB2312" w:hAnsi="宋体" w:eastAsia="仿宋_GB2312"/>
                <w:sz w:val="18"/>
                <w:szCs w:val="18"/>
              </w:rPr>
              <w:t>4级</w:t>
            </w:r>
          </w:p>
        </w:tc>
        <w:tc>
          <w:tcPr>
            <w:tcW w:w="1559"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2级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47"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一侧眼球缺失，且另一侧眼盲目</w:t>
            </w:r>
            <w:r>
              <w:rPr>
                <w:rFonts w:ascii="仿宋_GB2312" w:hAnsi="宋体" w:eastAsia="仿宋_GB2312"/>
                <w:sz w:val="18"/>
                <w:szCs w:val="18"/>
              </w:rPr>
              <w:t>3级</w:t>
            </w:r>
          </w:p>
        </w:tc>
        <w:tc>
          <w:tcPr>
            <w:tcW w:w="1559"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3级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94"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一侧眼球缺失，且另一侧眼低视力</w:t>
            </w:r>
            <w:r>
              <w:rPr>
                <w:rFonts w:ascii="仿宋_GB2312" w:hAnsi="宋体" w:eastAsia="仿宋_GB2312"/>
                <w:sz w:val="18"/>
                <w:szCs w:val="18"/>
              </w:rPr>
              <w:t>2级</w:t>
            </w:r>
          </w:p>
        </w:tc>
        <w:tc>
          <w:tcPr>
            <w:tcW w:w="1559"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4级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13"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一侧眼球缺失，且另一侧眼低视力</w:t>
            </w:r>
            <w:r>
              <w:rPr>
                <w:rFonts w:ascii="仿宋_GB2312" w:hAnsi="宋体" w:eastAsia="仿宋_GB2312"/>
                <w:sz w:val="18"/>
                <w:szCs w:val="18"/>
              </w:rPr>
              <w:t>1级</w:t>
            </w:r>
          </w:p>
        </w:tc>
        <w:tc>
          <w:tcPr>
            <w:tcW w:w="1559"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5级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48"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一侧眼球缺失</w:t>
            </w:r>
          </w:p>
        </w:tc>
        <w:tc>
          <w:tcPr>
            <w:tcW w:w="1559"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7级</w:t>
            </w:r>
          </w:p>
        </w:tc>
      </w:tr>
    </w:tbl>
    <w:p>
      <w:pPr>
        <w:spacing w:line="240" w:lineRule="exact"/>
        <w:ind w:firstLine="360" w:firstLineChars="200"/>
        <w:contextualSpacing/>
        <w:rPr>
          <w:rFonts w:ascii="仿宋_GB2312" w:hAnsi="宋体" w:eastAsia="仿宋_GB2312"/>
          <w:sz w:val="18"/>
          <w:szCs w:val="18"/>
        </w:rPr>
      </w:pPr>
    </w:p>
    <w:p>
      <w:pPr>
        <w:numPr>
          <w:ilvl w:val="1"/>
          <w:numId w:val="3"/>
        </w:numPr>
        <w:spacing w:line="240" w:lineRule="auto"/>
        <w:contextualSpacing/>
        <w:outlineLvl w:val="2"/>
        <w:rPr>
          <w:rFonts w:ascii="仿宋_GB2312" w:hAnsi="宋体" w:eastAsia="仿宋_GB2312"/>
          <w:sz w:val="18"/>
          <w:szCs w:val="18"/>
        </w:rPr>
      </w:pPr>
      <w:bookmarkStart w:id="7" w:name="_Toc356463469"/>
      <w:r>
        <w:rPr>
          <w:rFonts w:hint="eastAsia" w:ascii="仿宋_GB2312" w:hAnsi="宋体" w:eastAsia="仿宋_GB2312"/>
          <w:sz w:val="18"/>
          <w:szCs w:val="18"/>
        </w:rPr>
        <w:t>视功能障碍</w:t>
      </w:r>
      <w:bookmarkEnd w:id="7"/>
    </w:p>
    <w:p>
      <w:pPr>
        <w:ind w:firstLine="360" w:firstLineChars="200"/>
        <w:rPr>
          <w:rFonts w:ascii="仿宋_GB2312" w:hAnsi="宋体" w:eastAsia="仿宋_GB2312"/>
          <w:sz w:val="18"/>
          <w:szCs w:val="18"/>
        </w:rPr>
      </w:pPr>
      <w:r>
        <w:rPr>
          <w:rFonts w:hint="eastAsia" w:ascii="仿宋_GB2312" w:hAnsi="宋体" w:eastAsia="仿宋_GB2312"/>
          <w:sz w:val="18"/>
          <w:szCs w:val="18"/>
        </w:rPr>
        <w:t>除眼盲目和低视力外，本标准中的视功能障碍还包括视野缺损。</w:t>
      </w:r>
    </w:p>
    <w:p>
      <w:pPr>
        <w:spacing w:line="240" w:lineRule="exact"/>
        <w:ind w:firstLine="360" w:firstLineChars="200"/>
        <w:contextualSpacing/>
        <w:rPr>
          <w:rFonts w:ascii="仿宋_GB2312" w:hAnsi="宋体" w:eastAsia="仿宋_GB2312"/>
          <w:sz w:val="18"/>
          <w:szCs w:val="18"/>
        </w:rPr>
      </w:pPr>
    </w:p>
    <w:tbl>
      <w:tblPr>
        <w:tblStyle w:val="22"/>
        <w:tblW w:w="99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97"/>
        <w:gridCol w:w="1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211" w:hRule="atLeast"/>
          <w:jc w:val="center"/>
        </w:trPr>
        <w:tc>
          <w:tcPr>
            <w:tcW w:w="8397"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双眼盲目</w:t>
            </w:r>
            <w:r>
              <w:rPr>
                <w:rFonts w:ascii="仿宋_GB2312" w:hAnsi="宋体" w:eastAsia="仿宋_GB2312"/>
                <w:sz w:val="18"/>
                <w:szCs w:val="18"/>
              </w:rPr>
              <w:t>5级</w:t>
            </w:r>
          </w:p>
        </w:tc>
        <w:tc>
          <w:tcPr>
            <w:tcW w:w="1533"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2级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01" w:hRule="atLeast"/>
          <w:jc w:val="center"/>
        </w:trPr>
        <w:tc>
          <w:tcPr>
            <w:tcW w:w="8397"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双眼视野缺损，直径小于</w:t>
            </w:r>
            <w:r>
              <w:rPr>
                <w:rFonts w:ascii="仿宋_GB2312" w:hAnsi="宋体" w:eastAsia="仿宋_GB2312"/>
                <w:sz w:val="18"/>
                <w:szCs w:val="18"/>
              </w:rPr>
              <w:t>5°</w:t>
            </w:r>
          </w:p>
        </w:tc>
        <w:tc>
          <w:tcPr>
            <w:tcW w:w="1533"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hint="eastAsia" w:ascii="仿宋_GB2312" w:hAnsi="宋体" w:eastAsia="仿宋_GB2312"/>
                <w:sz w:val="18"/>
                <w:szCs w:val="18"/>
              </w:rPr>
              <w:t>2</w:t>
            </w:r>
            <w:r>
              <w:rPr>
                <w:rFonts w:ascii="仿宋_GB2312" w:hAnsi="宋体" w:eastAsia="仿宋_GB2312"/>
                <w:sz w:val="18"/>
                <w:szCs w:val="18"/>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34" w:hRule="atLeast"/>
          <w:jc w:val="center"/>
        </w:trPr>
        <w:tc>
          <w:tcPr>
            <w:tcW w:w="8397"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双眼盲目大于等于</w:t>
            </w:r>
            <w:r>
              <w:rPr>
                <w:rFonts w:ascii="仿宋_GB2312" w:hAnsi="宋体" w:eastAsia="仿宋_GB2312"/>
                <w:sz w:val="18"/>
                <w:szCs w:val="18"/>
              </w:rPr>
              <w:t>4级</w:t>
            </w:r>
          </w:p>
        </w:tc>
        <w:tc>
          <w:tcPr>
            <w:tcW w:w="1533"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3级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4" w:hRule="atLeast"/>
          <w:jc w:val="center"/>
        </w:trPr>
        <w:tc>
          <w:tcPr>
            <w:tcW w:w="8397"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双眼视野缺损，直径小于</w:t>
            </w:r>
            <w:r>
              <w:rPr>
                <w:rFonts w:ascii="仿宋_GB2312" w:hAnsi="宋体" w:eastAsia="仿宋_GB2312"/>
                <w:sz w:val="18"/>
                <w:szCs w:val="18"/>
              </w:rPr>
              <w:t>10°</w:t>
            </w:r>
          </w:p>
        </w:tc>
        <w:tc>
          <w:tcPr>
            <w:tcW w:w="1533"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hint="eastAsia" w:ascii="仿宋_GB2312" w:hAnsi="宋体" w:eastAsia="仿宋_GB2312"/>
                <w:sz w:val="18"/>
                <w:szCs w:val="18"/>
              </w:rPr>
              <w:t>3</w:t>
            </w:r>
            <w:r>
              <w:rPr>
                <w:rFonts w:ascii="仿宋_GB2312" w:hAnsi="宋体" w:eastAsia="仿宋_GB2312"/>
                <w:sz w:val="18"/>
                <w:szCs w:val="18"/>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4" w:hRule="atLeast"/>
          <w:jc w:val="center"/>
        </w:trPr>
        <w:tc>
          <w:tcPr>
            <w:tcW w:w="8397"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双眼盲目大于等于</w:t>
            </w:r>
            <w:r>
              <w:rPr>
                <w:rFonts w:ascii="仿宋_GB2312" w:hAnsi="宋体" w:eastAsia="仿宋_GB2312"/>
                <w:sz w:val="18"/>
                <w:szCs w:val="18"/>
              </w:rPr>
              <w:t>3级</w:t>
            </w:r>
          </w:p>
        </w:tc>
        <w:tc>
          <w:tcPr>
            <w:tcW w:w="1533"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4级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87" w:hRule="atLeast"/>
          <w:jc w:val="center"/>
        </w:trPr>
        <w:tc>
          <w:tcPr>
            <w:tcW w:w="8397"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双眼视野缺损，直径小于</w:t>
            </w:r>
            <w:r>
              <w:rPr>
                <w:rFonts w:ascii="仿宋_GB2312" w:hAnsi="宋体" w:eastAsia="仿宋_GB2312"/>
                <w:sz w:val="18"/>
                <w:szCs w:val="18"/>
              </w:rPr>
              <w:t>20°</w:t>
            </w:r>
          </w:p>
        </w:tc>
        <w:tc>
          <w:tcPr>
            <w:tcW w:w="1533"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hint="eastAsia" w:ascii="仿宋_GB2312" w:hAnsi="宋体" w:eastAsia="仿宋_GB2312"/>
                <w:sz w:val="18"/>
                <w:szCs w:val="18"/>
              </w:rPr>
              <w:t>4</w:t>
            </w:r>
            <w:r>
              <w:rPr>
                <w:rFonts w:ascii="仿宋_GB2312" w:hAnsi="宋体" w:eastAsia="仿宋_GB2312"/>
                <w:sz w:val="18"/>
                <w:szCs w:val="18"/>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33" w:hRule="atLeast"/>
          <w:jc w:val="center"/>
        </w:trPr>
        <w:tc>
          <w:tcPr>
            <w:tcW w:w="8397"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双眼低视力大于等于</w:t>
            </w:r>
            <w:r>
              <w:rPr>
                <w:rFonts w:ascii="仿宋_GB2312" w:hAnsi="宋体" w:eastAsia="仿宋_GB2312"/>
                <w:sz w:val="18"/>
                <w:szCs w:val="18"/>
              </w:rPr>
              <w:t>2级</w:t>
            </w:r>
          </w:p>
        </w:tc>
        <w:tc>
          <w:tcPr>
            <w:tcW w:w="1533"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5级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51" w:hRule="atLeast"/>
          <w:jc w:val="center"/>
        </w:trPr>
        <w:tc>
          <w:tcPr>
            <w:tcW w:w="8397"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双眼低视力大于等于</w:t>
            </w:r>
            <w:r>
              <w:rPr>
                <w:rFonts w:ascii="仿宋_GB2312" w:hAnsi="宋体" w:eastAsia="仿宋_GB2312"/>
                <w:sz w:val="18"/>
                <w:szCs w:val="18"/>
              </w:rPr>
              <w:t>1级</w:t>
            </w:r>
          </w:p>
        </w:tc>
        <w:tc>
          <w:tcPr>
            <w:tcW w:w="1533"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6级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4" w:hRule="atLeast"/>
          <w:jc w:val="center"/>
        </w:trPr>
        <w:tc>
          <w:tcPr>
            <w:tcW w:w="8397"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双眼视野缺损，直径小于</w:t>
            </w:r>
            <w:r>
              <w:rPr>
                <w:rFonts w:ascii="仿宋_GB2312" w:hAnsi="宋体" w:eastAsia="仿宋_GB2312"/>
                <w:sz w:val="18"/>
                <w:szCs w:val="18"/>
              </w:rPr>
              <w:t>60°</w:t>
            </w:r>
          </w:p>
        </w:tc>
        <w:tc>
          <w:tcPr>
            <w:tcW w:w="1533"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6级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215" w:hRule="atLeast"/>
          <w:jc w:val="center"/>
        </w:trPr>
        <w:tc>
          <w:tcPr>
            <w:tcW w:w="8397"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一眼盲目</w:t>
            </w:r>
            <w:r>
              <w:rPr>
                <w:rFonts w:ascii="仿宋_GB2312" w:hAnsi="宋体" w:eastAsia="仿宋_GB2312"/>
                <w:sz w:val="18"/>
                <w:szCs w:val="18"/>
              </w:rPr>
              <w:t>5级</w:t>
            </w:r>
          </w:p>
        </w:tc>
        <w:tc>
          <w:tcPr>
            <w:tcW w:w="1533"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7级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19" w:hRule="atLeast"/>
          <w:jc w:val="center"/>
        </w:trPr>
        <w:tc>
          <w:tcPr>
            <w:tcW w:w="8397"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一眼视野缺损，直径小于</w:t>
            </w:r>
            <w:r>
              <w:rPr>
                <w:rFonts w:ascii="仿宋_GB2312" w:hAnsi="宋体" w:eastAsia="仿宋_GB2312"/>
                <w:sz w:val="18"/>
                <w:szCs w:val="18"/>
              </w:rPr>
              <w:t>5°</w:t>
            </w:r>
          </w:p>
        </w:tc>
        <w:tc>
          <w:tcPr>
            <w:tcW w:w="1533"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7级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06" w:hRule="atLeast"/>
          <w:jc w:val="center"/>
        </w:trPr>
        <w:tc>
          <w:tcPr>
            <w:tcW w:w="8397"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一眼盲目大于等于</w:t>
            </w:r>
            <w:r>
              <w:rPr>
                <w:rFonts w:ascii="仿宋_GB2312" w:hAnsi="宋体" w:eastAsia="仿宋_GB2312"/>
                <w:sz w:val="18"/>
                <w:szCs w:val="18"/>
              </w:rPr>
              <w:t>4级</w:t>
            </w:r>
          </w:p>
        </w:tc>
        <w:tc>
          <w:tcPr>
            <w:tcW w:w="1533"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82" w:hRule="atLeast"/>
          <w:jc w:val="center"/>
        </w:trPr>
        <w:tc>
          <w:tcPr>
            <w:tcW w:w="8397"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一眼视野缺损，直径小于</w:t>
            </w:r>
            <w:r>
              <w:rPr>
                <w:rFonts w:ascii="仿宋_GB2312" w:hAnsi="宋体" w:eastAsia="仿宋_GB2312"/>
                <w:sz w:val="18"/>
                <w:szCs w:val="18"/>
              </w:rPr>
              <w:t>10°</w:t>
            </w:r>
          </w:p>
        </w:tc>
        <w:tc>
          <w:tcPr>
            <w:tcW w:w="1533"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 w:hRule="atLeast"/>
          <w:jc w:val="center"/>
        </w:trPr>
        <w:tc>
          <w:tcPr>
            <w:tcW w:w="8397"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一眼盲目大于等于</w:t>
            </w:r>
            <w:r>
              <w:rPr>
                <w:rFonts w:ascii="仿宋_GB2312" w:hAnsi="宋体" w:eastAsia="仿宋_GB2312"/>
                <w:sz w:val="18"/>
                <w:szCs w:val="18"/>
              </w:rPr>
              <w:t>3级</w:t>
            </w:r>
          </w:p>
        </w:tc>
        <w:tc>
          <w:tcPr>
            <w:tcW w:w="1533"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9级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05" w:hRule="atLeast"/>
          <w:jc w:val="center"/>
        </w:trPr>
        <w:tc>
          <w:tcPr>
            <w:tcW w:w="8397"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一眼视野缺损，直径小于</w:t>
            </w:r>
            <w:r>
              <w:rPr>
                <w:rFonts w:ascii="仿宋_GB2312" w:hAnsi="宋体" w:eastAsia="仿宋_GB2312"/>
                <w:sz w:val="18"/>
                <w:szCs w:val="18"/>
              </w:rPr>
              <w:t>20°</w:t>
            </w:r>
          </w:p>
        </w:tc>
        <w:tc>
          <w:tcPr>
            <w:tcW w:w="1533"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9级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14" w:hRule="atLeast"/>
          <w:jc w:val="center"/>
        </w:trPr>
        <w:tc>
          <w:tcPr>
            <w:tcW w:w="8397"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一眼低视力大于等于</w:t>
            </w:r>
            <w:r>
              <w:rPr>
                <w:rFonts w:ascii="仿宋_GB2312" w:hAnsi="宋体" w:eastAsia="仿宋_GB2312"/>
                <w:sz w:val="18"/>
                <w:szCs w:val="18"/>
              </w:rPr>
              <w:t>1级。</w:t>
            </w:r>
          </w:p>
        </w:tc>
        <w:tc>
          <w:tcPr>
            <w:tcW w:w="1533"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10级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90" w:hRule="atLeast"/>
          <w:jc w:val="center"/>
        </w:trPr>
        <w:tc>
          <w:tcPr>
            <w:tcW w:w="8397"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一眼视野缺损，直径小于</w:t>
            </w:r>
            <w:r>
              <w:rPr>
                <w:rFonts w:ascii="仿宋_GB2312" w:hAnsi="宋体" w:eastAsia="仿宋_GB2312"/>
                <w:sz w:val="18"/>
                <w:szCs w:val="18"/>
              </w:rPr>
              <w:t>60°</w:t>
            </w:r>
          </w:p>
        </w:tc>
        <w:tc>
          <w:tcPr>
            <w:tcW w:w="1533"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10级</w:t>
            </w:r>
          </w:p>
        </w:tc>
      </w:tr>
    </w:tbl>
    <w:p>
      <w:pPr>
        <w:contextualSpacing/>
        <w:rPr>
          <w:rFonts w:ascii="仿宋_GB2312" w:hAnsi="宋体" w:eastAsia="仿宋_GB2312"/>
          <w:sz w:val="18"/>
          <w:szCs w:val="18"/>
        </w:rPr>
      </w:pPr>
      <w:r>
        <w:rPr>
          <w:rFonts w:hint="eastAsia" w:ascii="仿宋_GB2312" w:hAnsi="宋体" w:eastAsia="仿宋_GB2312"/>
          <w:sz w:val="18"/>
          <w:szCs w:val="18"/>
        </w:rPr>
        <w:t>注：</w:t>
      </w:r>
      <w:r>
        <w:rPr>
          <w:rFonts w:ascii="仿宋_GB2312" w:hAnsi="宋体" w:eastAsia="仿宋_GB2312"/>
          <w:sz w:val="18"/>
          <w:szCs w:val="18"/>
        </w:rPr>
        <w:fldChar w:fldCharType="begin"/>
      </w:r>
      <w:r>
        <w:rPr>
          <w:rFonts w:ascii="仿宋_GB2312" w:hAnsi="宋体" w:eastAsia="仿宋_GB2312"/>
          <w:sz w:val="18"/>
          <w:szCs w:val="18"/>
        </w:rPr>
        <w:instrText xml:space="preserve"> = 1 \* GB3 </w:instrText>
      </w:r>
      <w:r>
        <w:rPr>
          <w:rFonts w:ascii="仿宋_GB2312" w:hAnsi="宋体" w:eastAsia="仿宋_GB2312"/>
          <w:sz w:val="18"/>
          <w:szCs w:val="18"/>
        </w:rPr>
        <w:fldChar w:fldCharType="separate"/>
      </w:r>
      <w:r>
        <w:rPr>
          <w:rFonts w:hint="eastAsia" w:ascii="仿宋_GB2312" w:hAnsi="宋体" w:eastAsia="仿宋_GB2312"/>
          <w:sz w:val="18"/>
          <w:szCs w:val="18"/>
        </w:rPr>
        <w:t>①</w:t>
      </w:r>
      <w:r>
        <w:rPr>
          <w:rFonts w:ascii="仿宋_GB2312" w:hAnsi="宋体" w:eastAsia="仿宋_GB2312"/>
          <w:sz w:val="18"/>
          <w:szCs w:val="18"/>
        </w:rPr>
        <w:fldChar w:fldCharType="end"/>
      </w:r>
      <w:r>
        <w:rPr>
          <w:rFonts w:hint="eastAsia" w:ascii="仿宋_GB2312" w:hAnsi="宋体" w:eastAsia="仿宋_GB2312"/>
          <w:sz w:val="18"/>
          <w:szCs w:val="18"/>
        </w:rPr>
        <w:t>视力和视野</w:t>
      </w:r>
    </w:p>
    <w:tbl>
      <w:tblPr>
        <w:tblStyle w:val="22"/>
        <w:tblW w:w="98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772"/>
        <w:gridCol w:w="2552"/>
        <w:gridCol w:w="4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 w:hRule="atLeast"/>
          <w:jc w:val="center"/>
        </w:trPr>
        <w:tc>
          <w:tcPr>
            <w:tcW w:w="2548" w:type="dxa"/>
            <w:gridSpan w:val="2"/>
            <w:vMerge w:val="restart"/>
            <w:shd w:val="clear" w:color="auto" w:fill="auto"/>
            <w:noWrap w:val="0"/>
            <w:vAlign w:val="center"/>
          </w:tcPr>
          <w:p>
            <w:pPr>
              <w:spacing w:line="240" w:lineRule="exact"/>
              <w:contextualSpacing/>
              <w:jc w:val="center"/>
              <w:rPr>
                <w:rFonts w:ascii="仿宋_GB2312" w:hAnsi="宋体" w:eastAsia="仿宋_GB2312"/>
                <w:sz w:val="18"/>
                <w:szCs w:val="18"/>
              </w:rPr>
            </w:pPr>
            <w:r>
              <w:rPr>
                <w:rFonts w:hint="eastAsia" w:ascii="仿宋_GB2312" w:hAnsi="宋体" w:eastAsia="仿宋_GB2312"/>
                <w:sz w:val="18"/>
                <w:szCs w:val="18"/>
              </w:rPr>
              <w:t>级别</w:t>
            </w:r>
          </w:p>
        </w:tc>
        <w:tc>
          <w:tcPr>
            <w:tcW w:w="7322" w:type="dxa"/>
            <w:gridSpan w:val="2"/>
            <w:shd w:val="clear" w:color="auto" w:fill="auto"/>
            <w:noWrap w:val="0"/>
            <w:vAlign w:val="top"/>
          </w:tcPr>
          <w:p>
            <w:pPr>
              <w:spacing w:line="240" w:lineRule="exact"/>
              <w:contextualSpacing/>
              <w:jc w:val="center"/>
              <w:rPr>
                <w:rFonts w:ascii="仿宋_GB2312" w:hAnsi="宋体" w:eastAsia="仿宋_GB2312"/>
                <w:sz w:val="18"/>
                <w:szCs w:val="18"/>
              </w:rPr>
            </w:pPr>
            <w:r>
              <w:rPr>
                <w:rFonts w:hint="eastAsia" w:ascii="仿宋_GB2312" w:hAnsi="宋体" w:eastAsia="仿宋_GB2312"/>
                <w:sz w:val="18"/>
                <w:szCs w:val="18"/>
              </w:rPr>
              <w:t>低视力及盲目分级标准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93" w:hRule="atLeast"/>
          <w:jc w:val="center"/>
        </w:trPr>
        <w:tc>
          <w:tcPr>
            <w:tcW w:w="2548" w:type="dxa"/>
            <w:gridSpan w:val="2"/>
            <w:vMerge w:val="continue"/>
            <w:shd w:val="clear" w:color="auto" w:fill="auto"/>
            <w:noWrap w:val="0"/>
            <w:vAlign w:val="top"/>
          </w:tcPr>
          <w:p>
            <w:pPr>
              <w:spacing w:line="240" w:lineRule="exact"/>
              <w:contextualSpacing/>
              <w:jc w:val="center"/>
              <w:rPr>
                <w:rFonts w:ascii="仿宋_GB2312" w:hAnsi="宋体" w:eastAsia="仿宋_GB2312"/>
                <w:sz w:val="18"/>
                <w:szCs w:val="18"/>
              </w:rPr>
            </w:pPr>
          </w:p>
        </w:tc>
        <w:tc>
          <w:tcPr>
            <w:tcW w:w="7322" w:type="dxa"/>
            <w:gridSpan w:val="2"/>
            <w:shd w:val="clear" w:color="auto" w:fill="auto"/>
            <w:noWrap w:val="0"/>
            <w:vAlign w:val="top"/>
          </w:tcPr>
          <w:p>
            <w:pPr>
              <w:spacing w:line="240" w:lineRule="exact"/>
              <w:contextualSpacing/>
              <w:jc w:val="center"/>
              <w:rPr>
                <w:rFonts w:ascii="仿宋_GB2312" w:hAnsi="宋体" w:eastAsia="仿宋_GB2312"/>
                <w:sz w:val="18"/>
                <w:szCs w:val="18"/>
              </w:rPr>
            </w:pPr>
            <w:r>
              <w:rPr>
                <w:rFonts w:hint="eastAsia" w:ascii="仿宋_GB2312" w:hAnsi="宋体" w:eastAsia="仿宋_GB2312"/>
                <w:sz w:val="18"/>
                <w:szCs w:val="18"/>
              </w:rPr>
              <w:t>最好矫正视力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 w:hRule="atLeast"/>
          <w:jc w:val="center"/>
        </w:trPr>
        <w:tc>
          <w:tcPr>
            <w:tcW w:w="2548" w:type="dxa"/>
            <w:gridSpan w:val="2"/>
            <w:vMerge w:val="continue"/>
            <w:shd w:val="clear" w:color="auto" w:fill="auto"/>
            <w:noWrap w:val="0"/>
            <w:vAlign w:val="top"/>
          </w:tcPr>
          <w:p>
            <w:pPr>
              <w:spacing w:line="240" w:lineRule="exact"/>
              <w:contextualSpacing/>
              <w:jc w:val="center"/>
              <w:rPr>
                <w:rFonts w:ascii="仿宋_GB2312" w:hAnsi="宋体" w:eastAsia="仿宋_GB2312"/>
                <w:sz w:val="18"/>
                <w:szCs w:val="18"/>
              </w:rPr>
            </w:pPr>
          </w:p>
        </w:tc>
        <w:tc>
          <w:tcPr>
            <w:tcW w:w="2552" w:type="dxa"/>
            <w:shd w:val="clear" w:color="auto" w:fill="auto"/>
            <w:noWrap w:val="0"/>
            <w:vAlign w:val="top"/>
          </w:tcPr>
          <w:p>
            <w:pPr>
              <w:spacing w:line="240" w:lineRule="exact"/>
              <w:contextualSpacing/>
              <w:jc w:val="center"/>
              <w:rPr>
                <w:rFonts w:ascii="仿宋_GB2312" w:hAnsi="宋体" w:eastAsia="仿宋_GB2312"/>
                <w:sz w:val="18"/>
                <w:szCs w:val="18"/>
              </w:rPr>
            </w:pPr>
            <w:r>
              <w:rPr>
                <w:rFonts w:hint="eastAsia" w:ascii="仿宋_GB2312" w:hAnsi="宋体" w:eastAsia="仿宋_GB2312"/>
                <w:sz w:val="18"/>
                <w:szCs w:val="18"/>
              </w:rPr>
              <w:t>最好矫正视力低于</w:t>
            </w:r>
          </w:p>
        </w:tc>
        <w:tc>
          <w:tcPr>
            <w:tcW w:w="4770" w:type="dxa"/>
            <w:shd w:val="clear" w:color="auto" w:fill="auto"/>
            <w:noWrap w:val="0"/>
            <w:vAlign w:val="top"/>
          </w:tcPr>
          <w:p>
            <w:pPr>
              <w:spacing w:line="240" w:lineRule="exact"/>
              <w:contextualSpacing/>
              <w:jc w:val="center"/>
              <w:rPr>
                <w:rFonts w:ascii="仿宋_GB2312" w:hAnsi="宋体" w:eastAsia="仿宋_GB2312"/>
                <w:sz w:val="18"/>
                <w:szCs w:val="18"/>
              </w:rPr>
            </w:pPr>
            <w:r>
              <w:rPr>
                <w:rFonts w:hint="eastAsia" w:ascii="仿宋_GB2312" w:hAnsi="宋体" w:eastAsia="仿宋_GB2312"/>
                <w:sz w:val="18"/>
                <w:szCs w:val="18"/>
              </w:rPr>
              <w:t>最低矫正视力等于或优于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 w:hRule="atLeast"/>
          <w:jc w:val="center"/>
        </w:trPr>
        <w:tc>
          <w:tcPr>
            <w:tcW w:w="1776" w:type="dxa"/>
            <w:vMerge w:val="restart"/>
            <w:shd w:val="clear" w:color="auto" w:fill="auto"/>
            <w:noWrap w:val="0"/>
            <w:vAlign w:val="center"/>
          </w:tcPr>
          <w:p>
            <w:pPr>
              <w:spacing w:line="240" w:lineRule="exact"/>
              <w:contextualSpacing/>
              <w:jc w:val="center"/>
              <w:rPr>
                <w:rFonts w:ascii="仿宋_GB2312" w:hAnsi="宋体" w:eastAsia="仿宋_GB2312"/>
                <w:sz w:val="18"/>
                <w:szCs w:val="18"/>
              </w:rPr>
            </w:pPr>
            <w:r>
              <w:rPr>
                <w:rFonts w:hint="eastAsia" w:ascii="仿宋_GB2312" w:hAnsi="宋体" w:eastAsia="仿宋_GB2312"/>
                <w:sz w:val="18"/>
                <w:szCs w:val="18"/>
              </w:rPr>
              <w:t>低视力</w:t>
            </w:r>
          </w:p>
        </w:tc>
        <w:tc>
          <w:tcPr>
            <w:tcW w:w="772"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w:t>
            </w:r>
          </w:p>
        </w:tc>
        <w:tc>
          <w:tcPr>
            <w:tcW w:w="2552"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0.3</w:t>
            </w:r>
          </w:p>
        </w:tc>
        <w:tc>
          <w:tcPr>
            <w:tcW w:w="4770"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6" w:hRule="atLeast"/>
          <w:jc w:val="center"/>
        </w:trPr>
        <w:tc>
          <w:tcPr>
            <w:tcW w:w="1776" w:type="dxa"/>
            <w:vMerge w:val="continue"/>
            <w:shd w:val="clear" w:color="auto" w:fill="auto"/>
            <w:noWrap w:val="0"/>
            <w:vAlign w:val="top"/>
          </w:tcPr>
          <w:p>
            <w:pPr>
              <w:spacing w:line="240" w:lineRule="exact"/>
              <w:contextualSpacing/>
              <w:jc w:val="center"/>
              <w:rPr>
                <w:rFonts w:ascii="仿宋_GB2312" w:hAnsi="宋体" w:eastAsia="仿宋_GB2312"/>
                <w:sz w:val="18"/>
                <w:szCs w:val="18"/>
              </w:rPr>
            </w:pPr>
          </w:p>
        </w:tc>
        <w:tc>
          <w:tcPr>
            <w:tcW w:w="772"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2</w:t>
            </w:r>
          </w:p>
        </w:tc>
        <w:tc>
          <w:tcPr>
            <w:tcW w:w="2552"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0.1</w:t>
            </w:r>
          </w:p>
        </w:tc>
        <w:tc>
          <w:tcPr>
            <w:tcW w:w="4770"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0.05（三米指数）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6" w:hRule="atLeast"/>
          <w:jc w:val="center"/>
        </w:trPr>
        <w:tc>
          <w:tcPr>
            <w:tcW w:w="1776" w:type="dxa"/>
            <w:vMerge w:val="restart"/>
            <w:shd w:val="clear" w:color="auto" w:fill="auto"/>
            <w:noWrap w:val="0"/>
            <w:vAlign w:val="center"/>
          </w:tcPr>
          <w:p>
            <w:pPr>
              <w:spacing w:line="240" w:lineRule="exact"/>
              <w:contextualSpacing/>
              <w:jc w:val="center"/>
              <w:rPr>
                <w:rFonts w:ascii="仿宋_GB2312" w:hAnsi="宋体" w:eastAsia="仿宋_GB2312"/>
                <w:sz w:val="18"/>
                <w:szCs w:val="18"/>
              </w:rPr>
            </w:pPr>
            <w:r>
              <w:rPr>
                <w:rFonts w:hint="eastAsia" w:ascii="仿宋_GB2312" w:hAnsi="宋体" w:eastAsia="仿宋_GB2312"/>
                <w:sz w:val="18"/>
                <w:szCs w:val="18"/>
              </w:rPr>
              <w:t>盲目</w:t>
            </w:r>
          </w:p>
        </w:tc>
        <w:tc>
          <w:tcPr>
            <w:tcW w:w="772"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3</w:t>
            </w:r>
          </w:p>
        </w:tc>
        <w:tc>
          <w:tcPr>
            <w:tcW w:w="2552"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0.05</w:t>
            </w:r>
          </w:p>
        </w:tc>
        <w:tc>
          <w:tcPr>
            <w:tcW w:w="4770"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0.02（一米指数）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 w:hRule="atLeast"/>
          <w:jc w:val="center"/>
        </w:trPr>
        <w:tc>
          <w:tcPr>
            <w:tcW w:w="1776" w:type="dxa"/>
            <w:vMerge w:val="continue"/>
            <w:shd w:val="clear" w:color="auto" w:fill="auto"/>
            <w:noWrap w:val="0"/>
            <w:vAlign w:val="top"/>
          </w:tcPr>
          <w:p>
            <w:pPr>
              <w:spacing w:line="240" w:lineRule="exact"/>
              <w:contextualSpacing/>
              <w:jc w:val="center"/>
              <w:rPr>
                <w:rFonts w:ascii="仿宋_GB2312" w:hAnsi="宋体" w:eastAsia="仿宋_GB2312"/>
                <w:sz w:val="18"/>
                <w:szCs w:val="18"/>
              </w:rPr>
            </w:pPr>
          </w:p>
        </w:tc>
        <w:tc>
          <w:tcPr>
            <w:tcW w:w="772"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4</w:t>
            </w:r>
          </w:p>
        </w:tc>
        <w:tc>
          <w:tcPr>
            <w:tcW w:w="2552"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0.02</w:t>
            </w:r>
          </w:p>
        </w:tc>
        <w:tc>
          <w:tcPr>
            <w:tcW w:w="4770" w:type="dxa"/>
            <w:shd w:val="clear" w:color="auto" w:fill="auto"/>
            <w:noWrap w:val="0"/>
            <w:vAlign w:val="top"/>
          </w:tcPr>
          <w:p>
            <w:pPr>
              <w:spacing w:line="240" w:lineRule="exact"/>
              <w:contextualSpacing/>
              <w:jc w:val="center"/>
              <w:rPr>
                <w:rFonts w:ascii="仿宋_GB2312" w:hAnsi="宋体" w:eastAsia="仿宋_GB2312"/>
                <w:sz w:val="18"/>
                <w:szCs w:val="18"/>
              </w:rPr>
            </w:pPr>
            <w:r>
              <w:rPr>
                <w:rFonts w:hint="eastAsia" w:ascii="仿宋_GB2312" w:hAnsi="宋体" w:eastAsia="仿宋_GB2312"/>
                <w:sz w:val="18"/>
                <w:szCs w:val="18"/>
              </w:rPr>
              <w:t>光感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 w:hRule="atLeast"/>
          <w:jc w:val="center"/>
        </w:trPr>
        <w:tc>
          <w:tcPr>
            <w:tcW w:w="1776" w:type="dxa"/>
            <w:vMerge w:val="continue"/>
            <w:shd w:val="clear" w:color="auto" w:fill="auto"/>
            <w:noWrap w:val="0"/>
            <w:vAlign w:val="top"/>
          </w:tcPr>
          <w:p>
            <w:pPr>
              <w:spacing w:line="240" w:lineRule="exact"/>
              <w:contextualSpacing/>
              <w:jc w:val="center"/>
              <w:rPr>
                <w:rFonts w:ascii="仿宋_GB2312" w:hAnsi="宋体" w:eastAsia="仿宋_GB2312"/>
                <w:sz w:val="18"/>
                <w:szCs w:val="18"/>
              </w:rPr>
            </w:pPr>
          </w:p>
        </w:tc>
        <w:tc>
          <w:tcPr>
            <w:tcW w:w="772"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5</w:t>
            </w:r>
          </w:p>
        </w:tc>
        <w:tc>
          <w:tcPr>
            <w:tcW w:w="7322" w:type="dxa"/>
            <w:gridSpan w:val="2"/>
            <w:shd w:val="clear" w:color="auto" w:fill="auto"/>
            <w:noWrap w:val="0"/>
            <w:vAlign w:val="top"/>
          </w:tcPr>
          <w:p>
            <w:pPr>
              <w:spacing w:line="240" w:lineRule="exact"/>
              <w:contextualSpacing/>
              <w:jc w:val="center"/>
              <w:rPr>
                <w:rFonts w:ascii="仿宋_GB2312" w:hAnsi="宋体" w:eastAsia="仿宋_GB2312"/>
                <w:sz w:val="18"/>
                <w:szCs w:val="18"/>
              </w:rPr>
            </w:pPr>
            <w:r>
              <w:rPr>
                <w:rFonts w:hint="eastAsia" w:ascii="仿宋_GB2312" w:hAnsi="宋体" w:eastAsia="仿宋_GB2312"/>
                <w:sz w:val="18"/>
                <w:szCs w:val="18"/>
              </w:rPr>
              <w:t>无光感</w:t>
            </w:r>
          </w:p>
        </w:tc>
      </w:tr>
    </w:tbl>
    <w:p>
      <w:pPr>
        <w:ind w:firstLine="360" w:firstLineChars="200"/>
        <w:contextualSpacing/>
        <w:rPr>
          <w:rFonts w:ascii="仿宋_GB2312" w:hAnsi="宋体" w:eastAsia="仿宋_GB2312"/>
          <w:sz w:val="18"/>
          <w:szCs w:val="18"/>
        </w:rPr>
      </w:pPr>
      <w:r>
        <w:rPr>
          <w:rFonts w:hint="eastAsia" w:ascii="仿宋_GB2312" w:hAnsi="宋体" w:eastAsia="仿宋_GB2312"/>
          <w:sz w:val="18"/>
          <w:szCs w:val="18"/>
        </w:rPr>
        <w:t>如果中心视力好而视野缩小，以中央注视点为中心，视野直径小于</w:t>
      </w:r>
      <w:r>
        <w:rPr>
          <w:rFonts w:ascii="仿宋_GB2312" w:hAnsi="宋体" w:eastAsia="仿宋_GB2312"/>
          <w:sz w:val="18"/>
          <w:szCs w:val="18"/>
        </w:rPr>
        <w:t>20°而大于10°者为</w:t>
      </w:r>
      <w:r>
        <w:rPr>
          <w:rFonts w:hint="eastAsia" w:ascii="仿宋_GB2312" w:hAnsi="宋体" w:eastAsia="仿宋_GB2312"/>
          <w:sz w:val="18"/>
          <w:szCs w:val="18"/>
        </w:rPr>
        <w:t>盲目</w:t>
      </w:r>
      <w:r>
        <w:rPr>
          <w:rFonts w:ascii="仿宋_GB2312" w:hAnsi="宋体" w:eastAsia="仿宋_GB2312"/>
          <w:sz w:val="18"/>
          <w:szCs w:val="18"/>
        </w:rPr>
        <w:t>3级；如直径小于10°者为</w:t>
      </w:r>
      <w:r>
        <w:rPr>
          <w:rFonts w:hint="eastAsia" w:ascii="仿宋_GB2312" w:hAnsi="宋体" w:eastAsia="仿宋_GB2312"/>
          <w:sz w:val="18"/>
          <w:szCs w:val="18"/>
        </w:rPr>
        <w:t>盲目</w:t>
      </w:r>
      <w:r>
        <w:rPr>
          <w:rFonts w:ascii="仿宋_GB2312" w:hAnsi="宋体" w:eastAsia="仿宋_GB2312"/>
          <w:sz w:val="18"/>
          <w:szCs w:val="18"/>
        </w:rPr>
        <w:t>4级。</w:t>
      </w:r>
    </w:p>
    <w:p>
      <w:pPr>
        <w:ind w:firstLine="360"/>
        <w:contextualSpacing/>
        <w:rPr>
          <w:rFonts w:ascii="仿宋_GB2312" w:hAnsi="宋体" w:eastAsia="仿宋_GB2312"/>
          <w:sz w:val="18"/>
          <w:szCs w:val="18"/>
        </w:rPr>
      </w:pPr>
      <w:r>
        <w:rPr>
          <w:rFonts w:hint="eastAsia" w:ascii="仿宋_GB2312" w:hAnsi="宋体" w:eastAsia="仿宋_GB2312"/>
          <w:sz w:val="18"/>
          <w:szCs w:val="18"/>
        </w:rPr>
        <w:t>本标准视力以矫正视力为准，经治疗而无法恢复者。</w:t>
      </w:r>
    </w:p>
    <w:p>
      <w:pPr>
        <w:ind w:firstLine="360" w:firstLineChars="200"/>
        <w:contextualSpacing/>
        <w:rPr>
          <w:rFonts w:ascii="仿宋_GB2312" w:hAnsi="宋体" w:eastAsia="仿宋_GB2312"/>
          <w:sz w:val="18"/>
          <w:szCs w:val="18"/>
        </w:rPr>
      </w:pPr>
      <w:r>
        <w:rPr>
          <w:rFonts w:ascii="仿宋_GB2312" w:hAnsi="宋体" w:eastAsia="仿宋_GB2312"/>
          <w:sz w:val="18"/>
          <w:szCs w:val="18"/>
        </w:rPr>
        <w:fldChar w:fldCharType="begin"/>
      </w:r>
      <w:r>
        <w:rPr>
          <w:rFonts w:ascii="仿宋_GB2312" w:hAnsi="宋体" w:eastAsia="仿宋_GB2312"/>
          <w:sz w:val="18"/>
          <w:szCs w:val="18"/>
        </w:rPr>
        <w:instrText xml:space="preserve"> eq \o\ac(○,2)</w:instrText>
      </w:r>
      <w:r>
        <w:rPr>
          <w:rFonts w:ascii="仿宋_GB2312" w:hAnsi="宋体" w:eastAsia="仿宋_GB2312"/>
          <w:sz w:val="18"/>
          <w:szCs w:val="18"/>
        </w:rPr>
        <w:fldChar w:fldCharType="end"/>
      </w:r>
      <w:r>
        <w:rPr>
          <w:rFonts w:hint="eastAsia" w:ascii="仿宋_GB2312" w:hAnsi="宋体" w:eastAsia="仿宋_GB2312"/>
          <w:sz w:val="18"/>
          <w:szCs w:val="18"/>
        </w:rPr>
        <w:t>视野缺损指因损伤导致眼球注视前方而不转动所能看到的空间范围缩窄，以致难以从事正常工作、学习或其他活动。</w:t>
      </w:r>
    </w:p>
    <w:p>
      <w:pPr>
        <w:spacing w:line="240" w:lineRule="exact"/>
        <w:ind w:firstLine="360" w:firstLineChars="200"/>
        <w:contextualSpacing/>
        <w:rPr>
          <w:rFonts w:ascii="仿宋_GB2312" w:hAnsi="宋体" w:eastAsia="仿宋_GB2312"/>
          <w:sz w:val="18"/>
          <w:szCs w:val="18"/>
        </w:rPr>
      </w:pPr>
    </w:p>
    <w:p>
      <w:pPr>
        <w:numPr>
          <w:ilvl w:val="1"/>
          <w:numId w:val="3"/>
        </w:numPr>
        <w:spacing w:line="240" w:lineRule="auto"/>
        <w:contextualSpacing/>
        <w:outlineLvl w:val="2"/>
        <w:rPr>
          <w:rFonts w:ascii="仿宋_GB2312" w:hAnsi="宋体" w:eastAsia="仿宋_GB2312"/>
          <w:sz w:val="18"/>
          <w:szCs w:val="18"/>
        </w:rPr>
      </w:pPr>
      <w:bookmarkStart w:id="8" w:name="_Toc356463470"/>
      <w:r>
        <w:rPr>
          <w:rFonts w:hint="eastAsia" w:ascii="仿宋_GB2312" w:hAnsi="宋体" w:eastAsia="仿宋_GB2312"/>
          <w:sz w:val="18"/>
          <w:szCs w:val="18"/>
        </w:rPr>
        <w:t>眼球的晶状体结构损伤</w:t>
      </w:r>
      <w:bookmarkEnd w:id="8"/>
      <w:r>
        <w:rPr>
          <w:rFonts w:ascii="仿宋_GB2312" w:hAnsi="宋体" w:eastAsia="仿宋_GB2312"/>
          <w:sz w:val="18"/>
          <w:szCs w:val="18"/>
        </w:rPr>
        <w:t xml:space="preserve">  </w:t>
      </w:r>
    </w:p>
    <w:p>
      <w:pPr>
        <w:contextualSpacing/>
        <w:rPr>
          <w:rFonts w:ascii="仿宋_GB2312" w:hAnsi="宋体" w:eastAsia="仿宋_GB2312"/>
          <w:sz w:val="18"/>
          <w:szCs w:val="18"/>
        </w:rPr>
      </w:pPr>
    </w:p>
    <w:tbl>
      <w:tblPr>
        <w:tblStyle w:val="22"/>
        <w:tblW w:w="98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45"/>
        <w:gridCol w:w="1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234" w:hRule="atLeast"/>
          <w:jc w:val="center"/>
        </w:trPr>
        <w:tc>
          <w:tcPr>
            <w:tcW w:w="8345"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外伤性白内障</w:t>
            </w:r>
          </w:p>
        </w:tc>
        <w:tc>
          <w:tcPr>
            <w:tcW w:w="1480"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10级</w:t>
            </w:r>
          </w:p>
        </w:tc>
      </w:tr>
    </w:tbl>
    <w:p>
      <w:pPr>
        <w:contextualSpacing/>
        <w:rPr>
          <w:rFonts w:ascii="仿宋_GB2312" w:hAnsi="宋体" w:eastAsia="仿宋_GB2312"/>
          <w:sz w:val="18"/>
          <w:szCs w:val="18"/>
        </w:rPr>
      </w:pPr>
      <w:r>
        <w:rPr>
          <w:rFonts w:hint="eastAsia" w:ascii="仿宋_GB2312" w:hAnsi="宋体" w:eastAsia="仿宋_GB2312"/>
          <w:sz w:val="18"/>
          <w:szCs w:val="18"/>
        </w:rPr>
        <w:t>注：外伤性白内障：凡未做手术者，均适用本条；外伤性白内障术后遗留相关视功能障碍，参照有关条款评定伤残等级。</w:t>
      </w:r>
    </w:p>
    <w:p>
      <w:pPr>
        <w:spacing w:line="240" w:lineRule="exact"/>
        <w:ind w:firstLine="360" w:firstLineChars="200"/>
        <w:contextualSpacing/>
        <w:rPr>
          <w:rFonts w:ascii="仿宋_GB2312" w:hAnsi="宋体" w:eastAsia="仿宋_GB2312"/>
          <w:sz w:val="18"/>
          <w:szCs w:val="18"/>
        </w:rPr>
      </w:pPr>
    </w:p>
    <w:p>
      <w:pPr>
        <w:numPr>
          <w:ilvl w:val="1"/>
          <w:numId w:val="3"/>
        </w:numPr>
        <w:spacing w:line="240" w:lineRule="auto"/>
        <w:contextualSpacing/>
        <w:outlineLvl w:val="2"/>
        <w:rPr>
          <w:rFonts w:ascii="仿宋_GB2312" w:hAnsi="宋体" w:eastAsia="仿宋_GB2312"/>
          <w:sz w:val="18"/>
          <w:szCs w:val="18"/>
        </w:rPr>
      </w:pPr>
      <w:bookmarkStart w:id="9" w:name="_Toc356463471"/>
      <w:r>
        <w:rPr>
          <w:rFonts w:hint="eastAsia" w:ascii="仿宋_GB2312" w:hAnsi="宋体" w:eastAsia="仿宋_GB2312"/>
          <w:sz w:val="18"/>
          <w:szCs w:val="18"/>
        </w:rPr>
        <w:t>眼睑结构损伤</w:t>
      </w:r>
      <w:bookmarkEnd w:id="9"/>
    </w:p>
    <w:p>
      <w:pPr>
        <w:spacing w:line="240" w:lineRule="exact"/>
        <w:ind w:firstLine="360" w:firstLineChars="200"/>
        <w:contextualSpacing/>
        <w:rPr>
          <w:rFonts w:ascii="仿宋_GB2312" w:hAnsi="宋体" w:eastAsia="仿宋_GB2312"/>
          <w:sz w:val="18"/>
          <w:szCs w:val="18"/>
        </w:rPr>
      </w:pPr>
    </w:p>
    <w:tbl>
      <w:tblPr>
        <w:tblStyle w:val="22"/>
        <w:tblW w:w="98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47"/>
        <w:gridCol w:w="14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209" w:hRule="atLeast"/>
          <w:jc w:val="center"/>
        </w:trPr>
        <w:tc>
          <w:tcPr>
            <w:tcW w:w="8347" w:type="dxa"/>
            <w:shd w:val="clear" w:color="auto" w:fill="auto"/>
            <w:noWrap w:val="0"/>
            <w:vAlign w:val="center"/>
          </w:tcPr>
          <w:p>
            <w:pPr>
              <w:spacing w:line="240" w:lineRule="exact"/>
              <w:contextualSpacing/>
              <w:rPr>
                <w:rFonts w:ascii="仿宋_GB2312" w:hAnsi="宋体" w:eastAsia="仿宋_GB2312"/>
                <w:sz w:val="18"/>
                <w:szCs w:val="18"/>
              </w:rPr>
            </w:pPr>
            <w:bookmarkStart w:id="10" w:name="OLE_LINK7"/>
            <w:bookmarkStart w:id="11" w:name="OLE_LINK8"/>
            <w:r>
              <w:rPr>
                <w:rFonts w:hint="eastAsia" w:ascii="仿宋_GB2312" w:hAnsi="宋体" w:eastAsia="仿宋_GB2312"/>
                <w:sz w:val="18"/>
                <w:szCs w:val="18"/>
              </w:rPr>
              <w:t>双侧眼睑显著缺损</w:t>
            </w:r>
            <w:bookmarkEnd w:id="10"/>
            <w:bookmarkEnd w:id="11"/>
          </w:p>
        </w:tc>
        <w:tc>
          <w:tcPr>
            <w:tcW w:w="1483"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13" w:hRule="atLeast"/>
          <w:jc w:val="center"/>
        </w:trPr>
        <w:tc>
          <w:tcPr>
            <w:tcW w:w="8347"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双侧眼睑外翻</w:t>
            </w:r>
          </w:p>
        </w:tc>
        <w:tc>
          <w:tcPr>
            <w:tcW w:w="1483"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46" w:hRule="atLeast"/>
          <w:jc w:val="center"/>
        </w:trPr>
        <w:tc>
          <w:tcPr>
            <w:tcW w:w="8347"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双侧眼睑闭合不全</w:t>
            </w:r>
          </w:p>
        </w:tc>
        <w:tc>
          <w:tcPr>
            <w:tcW w:w="1483"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4" w:hRule="atLeast"/>
          <w:jc w:val="center"/>
        </w:trPr>
        <w:tc>
          <w:tcPr>
            <w:tcW w:w="8347"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一侧眼睑显著缺损</w:t>
            </w:r>
          </w:p>
        </w:tc>
        <w:tc>
          <w:tcPr>
            <w:tcW w:w="1483"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9级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8" w:hRule="atLeast"/>
          <w:jc w:val="center"/>
        </w:trPr>
        <w:tc>
          <w:tcPr>
            <w:tcW w:w="8347"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一侧眼睑外翻</w:t>
            </w:r>
          </w:p>
        </w:tc>
        <w:tc>
          <w:tcPr>
            <w:tcW w:w="1483"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hint="eastAsia" w:ascii="仿宋_GB2312" w:hAnsi="宋体" w:eastAsia="仿宋_GB2312"/>
                <w:sz w:val="18"/>
                <w:szCs w:val="18"/>
              </w:rPr>
              <w:t>9</w:t>
            </w:r>
            <w:r>
              <w:rPr>
                <w:rFonts w:ascii="仿宋_GB2312" w:hAnsi="宋体" w:eastAsia="仿宋_GB2312"/>
                <w:sz w:val="18"/>
                <w:szCs w:val="18"/>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4" w:hRule="atLeast"/>
          <w:jc w:val="center"/>
        </w:trPr>
        <w:tc>
          <w:tcPr>
            <w:tcW w:w="8347"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一侧眼睑闭合不全</w:t>
            </w:r>
          </w:p>
        </w:tc>
        <w:tc>
          <w:tcPr>
            <w:tcW w:w="1483"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hint="eastAsia" w:ascii="仿宋_GB2312" w:hAnsi="宋体" w:eastAsia="仿宋_GB2312"/>
                <w:sz w:val="18"/>
                <w:szCs w:val="18"/>
              </w:rPr>
              <w:t>9</w:t>
            </w:r>
            <w:r>
              <w:rPr>
                <w:rFonts w:ascii="仿宋_GB2312" w:hAnsi="宋体" w:eastAsia="仿宋_GB2312"/>
                <w:sz w:val="18"/>
                <w:szCs w:val="18"/>
              </w:rPr>
              <w:t>级</w:t>
            </w:r>
          </w:p>
        </w:tc>
      </w:tr>
    </w:tbl>
    <w:p>
      <w:pPr>
        <w:contextualSpacing/>
        <w:rPr>
          <w:rFonts w:ascii="仿宋_GB2312" w:hAnsi="宋体" w:eastAsia="仿宋_GB2312"/>
          <w:sz w:val="18"/>
          <w:szCs w:val="18"/>
        </w:rPr>
      </w:pPr>
      <w:r>
        <w:rPr>
          <w:rFonts w:hint="eastAsia" w:ascii="仿宋_GB2312" w:hAnsi="宋体" w:eastAsia="仿宋_GB2312"/>
          <w:sz w:val="18"/>
          <w:szCs w:val="18"/>
        </w:rPr>
        <w:t>注：眼睑显著缺损指</w:t>
      </w:r>
      <w:r>
        <w:rPr>
          <w:rFonts w:ascii="仿宋_GB2312" w:hAnsi="宋体" w:eastAsia="仿宋_GB2312"/>
          <w:sz w:val="18"/>
          <w:szCs w:val="18"/>
        </w:rPr>
        <w:t>闭眼时眼睑不能完全覆盖角膜</w:t>
      </w:r>
      <w:r>
        <w:rPr>
          <w:rFonts w:hint="eastAsia" w:ascii="仿宋_GB2312" w:hAnsi="宋体" w:eastAsia="仿宋_GB2312"/>
          <w:sz w:val="18"/>
          <w:szCs w:val="18"/>
        </w:rPr>
        <w:t>。</w:t>
      </w:r>
    </w:p>
    <w:p>
      <w:pPr>
        <w:spacing w:line="240" w:lineRule="exact"/>
        <w:ind w:firstLine="360" w:firstLineChars="200"/>
        <w:contextualSpacing/>
        <w:rPr>
          <w:rFonts w:ascii="仿宋_GB2312" w:hAnsi="宋体" w:eastAsia="仿宋_GB2312"/>
          <w:sz w:val="18"/>
          <w:szCs w:val="18"/>
        </w:rPr>
      </w:pPr>
    </w:p>
    <w:p>
      <w:pPr>
        <w:numPr>
          <w:ilvl w:val="1"/>
          <w:numId w:val="3"/>
        </w:numPr>
        <w:spacing w:line="240" w:lineRule="auto"/>
        <w:contextualSpacing/>
        <w:outlineLvl w:val="2"/>
        <w:rPr>
          <w:rFonts w:ascii="仿宋_GB2312" w:hAnsi="宋体" w:eastAsia="仿宋_GB2312"/>
          <w:sz w:val="18"/>
          <w:szCs w:val="18"/>
        </w:rPr>
      </w:pPr>
      <w:bookmarkStart w:id="12" w:name="_Toc356463472"/>
      <w:r>
        <w:rPr>
          <w:rFonts w:hint="eastAsia" w:ascii="仿宋_GB2312" w:hAnsi="宋体" w:eastAsia="仿宋_GB2312"/>
          <w:sz w:val="18"/>
          <w:szCs w:val="18"/>
        </w:rPr>
        <w:t>耳廓结构损伤或听功能障碍</w:t>
      </w:r>
      <w:bookmarkEnd w:id="12"/>
    </w:p>
    <w:p>
      <w:pPr>
        <w:ind w:firstLine="360" w:firstLineChars="200"/>
        <w:rPr>
          <w:rFonts w:ascii="仿宋_GB2312" w:hAnsi="宋体" w:eastAsia="仿宋_GB2312"/>
          <w:sz w:val="18"/>
          <w:szCs w:val="18"/>
        </w:rPr>
      </w:pPr>
      <w:r>
        <w:rPr>
          <w:rFonts w:hint="eastAsia" w:ascii="仿宋_GB2312" w:hAnsi="宋体" w:eastAsia="仿宋_GB2312"/>
          <w:sz w:val="18"/>
          <w:szCs w:val="18"/>
        </w:rPr>
        <w:t>听功能是指与感受存在的声音和辨别方位、音调、音量和音质有关的感觉功能。</w:t>
      </w:r>
    </w:p>
    <w:p>
      <w:pPr>
        <w:spacing w:line="240" w:lineRule="exact"/>
        <w:ind w:firstLine="360" w:firstLineChars="200"/>
        <w:contextualSpacing/>
        <w:rPr>
          <w:rFonts w:ascii="仿宋_GB2312" w:hAnsi="宋体" w:eastAsia="仿宋_GB2312"/>
          <w:sz w:val="18"/>
          <w:szCs w:val="18"/>
        </w:rPr>
      </w:pPr>
    </w:p>
    <w:tbl>
      <w:tblPr>
        <w:tblStyle w:val="22"/>
        <w:tblW w:w="98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72"/>
        <w:gridCol w:w="1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 w:hRule="atLeast"/>
          <w:jc w:val="center"/>
        </w:trPr>
        <w:tc>
          <w:tcPr>
            <w:tcW w:w="8372" w:type="dxa"/>
            <w:shd w:val="clear" w:color="auto" w:fill="auto"/>
            <w:noWrap w:val="0"/>
            <w:vAlign w:val="center"/>
          </w:tcPr>
          <w:p>
            <w:pPr>
              <w:spacing w:line="240" w:lineRule="exact"/>
              <w:contextualSpacing/>
              <w:rPr>
                <w:rFonts w:ascii="仿宋_GB2312" w:hAnsi="宋体" w:eastAsia="仿宋_GB2312"/>
                <w:sz w:val="18"/>
                <w:szCs w:val="18"/>
              </w:rPr>
            </w:pPr>
            <w:bookmarkStart w:id="13" w:name="OLE_LINK9"/>
            <w:bookmarkStart w:id="14" w:name="OLE_LINK10"/>
            <w:r>
              <w:rPr>
                <w:rFonts w:hint="eastAsia" w:ascii="仿宋_GB2312" w:hAnsi="宋体" w:eastAsia="仿宋_GB2312"/>
                <w:sz w:val="18"/>
                <w:szCs w:val="18"/>
              </w:rPr>
              <w:t>双耳听力损失大于等于</w:t>
            </w:r>
            <w:r>
              <w:rPr>
                <w:rFonts w:ascii="仿宋_GB2312" w:hAnsi="宋体" w:eastAsia="仿宋_GB2312"/>
                <w:sz w:val="18"/>
                <w:szCs w:val="18"/>
              </w:rPr>
              <w:t>91dB，且双侧耳廓缺失</w:t>
            </w:r>
          </w:p>
        </w:tc>
        <w:tc>
          <w:tcPr>
            <w:tcW w:w="150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2级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53" w:hRule="atLeast"/>
          <w:jc w:val="center"/>
        </w:trPr>
        <w:tc>
          <w:tcPr>
            <w:tcW w:w="8372"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双耳听力损失大于等于</w:t>
            </w:r>
            <w:r>
              <w:rPr>
                <w:rFonts w:ascii="仿宋_GB2312" w:hAnsi="宋体" w:eastAsia="仿宋_GB2312"/>
                <w:sz w:val="18"/>
                <w:szCs w:val="18"/>
              </w:rPr>
              <w:t>91dB</w:t>
            </w:r>
            <w:r>
              <w:rPr>
                <w:rFonts w:hint="eastAsia" w:ascii="仿宋_GB2312" w:hAnsi="宋体" w:eastAsia="仿宋_GB2312"/>
                <w:sz w:val="18"/>
                <w:szCs w:val="18"/>
              </w:rPr>
              <w:t>，且一侧耳廓缺失</w:t>
            </w:r>
          </w:p>
        </w:tc>
        <w:tc>
          <w:tcPr>
            <w:tcW w:w="150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3级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265" w:hRule="atLeast"/>
          <w:jc w:val="center"/>
        </w:trPr>
        <w:tc>
          <w:tcPr>
            <w:tcW w:w="8372"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一耳听力损失大于等于</w:t>
            </w:r>
            <w:r>
              <w:rPr>
                <w:rFonts w:ascii="仿宋_GB2312" w:hAnsi="宋体" w:eastAsia="仿宋_GB2312"/>
                <w:sz w:val="18"/>
                <w:szCs w:val="18"/>
              </w:rPr>
              <w:t>91dB，另一耳听力损失大于等于71dB，且一侧耳廓缺失，另一侧耳廓缺失大于等于50%</w:t>
            </w:r>
          </w:p>
        </w:tc>
        <w:tc>
          <w:tcPr>
            <w:tcW w:w="150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3级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4" w:hRule="atLeast"/>
          <w:jc w:val="center"/>
        </w:trPr>
        <w:tc>
          <w:tcPr>
            <w:tcW w:w="8372"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双耳听力损失大于等于</w:t>
            </w:r>
            <w:r>
              <w:rPr>
                <w:rFonts w:ascii="仿宋_GB2312" w:hAnsi="宋体" w:eastAsia="仿宋_GB2312"/>
                <w:sz w:val="18"/>
                <w:szCs w:val="18"/>
              </w:rPr>
              <w:t>71dB，且双侧耳廓缺失</w:t>
            </w:r>
          </w:p>
        </w:tc>
        <w:tc>
          <w:tcPr>
            <w:tcW w:w="150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3级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 w:hRule="atLeast"/>
          <w:jc w:val="center"/>
        </w:trPr>
        <w:tc>
          <w:tcPr>
            <w:tcW w:w="8372"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双耳听力损失大于等于</w:t>
            </w:r>
            <w:r>
              <w:rPr>
                <w:rFonts w:ascii="仿宋_GB2312" w:hAnsi="宋体" w:eastAsia="仿宋_GB2312"/>
                <w:sz w:val="18"/>
                <w:szCs w:val="18"/>
              </w:rPr>
              <w:t>71dB</w:t>
            </w:r>
            <w:r>
              <w:rPr>
                <w:rFonts w:hint="eastAsia" w:ascii="仿宋_GB2312" w:hAnsi="宋体" w:eastAsia="仿宋_GB2312"/>
                <w:sz w:val="18"/>
                <w:szCs w:val="18"/>
              </w:rPr>
              <w:t>，且一侧耳廓缺失</w:t>
            </w:r>
          </w:p>
        </w:tc>
        <w:tc>
          <w:tcPr>
            <w:tcW w:w="150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4级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 w:hRule="atLeast"/>
          <w:jc w:val="center"/>
        </w:trPr>
        <w:tc>
          <w:tcPr>
            <w:tcW w:w="8372"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双耳听力损失大于等于</w:t>
            </w:r>
            <w:r>
              <w:rPr>
                <w:rFonts w:ascii="仿宋_GB2312" w:hAnsi="宋体" w:eastAsia="仿宋_GB2312"/>
                <w:sz w:val="18"/>
                <w:szCs w:val="18"/>
              </w:rPr>
              <w:t>56dB</w:t>
            </w:r>
            <w:r>
              <w:rPr>
                <w:rFonts w:hint="eastAsia" w:ascii="仿宋_GB2312" w:hAnsi="宋体" w:eastAsia="仿宋_GB2312"/>
                <w:sz w:val="18"/>
                <w:szCs w:val="18"/>
              </w:rPr>
              <w:t>，且双侧耳廓缺失</w:t>
            </w:r>
          </w:p>
        </w:tc>
        <w:tc>
          <w:tcPr>
            <w:tcW w:w="150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4级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256" w:hRule="atLeast"/>
          <w:jc w:val="center"/>
        </w:trPr>
        <w:tc>
          <w:tcPr>
            <w:tcW w:w="8372"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一耳听力损失大于等于</w:t>
            </w:r>
            <w:r>
              <w:rPr>
                <w:rFonts w:ascii="仿宋_GB2312" w:hAnsi="宋体" w:eastAsia="仿宋_GB2312"/>
                <w:sz w:val="18"/>
                <w:szCs w:val="18"/>
              </w:rPr>
              <w:t>91dB，另一耳听力损失大于等于71dB，且一侧耳廓缺失大于等于50%</w:t>
            </w:r>
          </w:p>
        </w:tc>
        <w:tc>
          <w:tcPr>
            <w:tcW w:w="150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4级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80" w:hRule="atLeast"/>
          <w:jc w:val="center"/>
        </w:trPr>
        <w:tc>
          <w:tcPr>
            <w:tcW w:w="8372"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双耳听力损失大于等于</w:t>
            </w:r>
            <w:r>
              <w:rPr>
                <w:rFonts w:ascii="仿宋_GB2312" w:hAnsi="宋体" w:eastAsia="仿宋_GB2312"/>
                <w:sz w:val="18"/>
                <w:szCs w:val="18"/>
              </w:rPr>
              <w:t>71dB，且一侧耳廓缺失大于等于50%</w:t>
            </w:r>
          </w:p>
        </w:tc>
        <w:tc>
          <w:tcPr>
            <w:tcW w:w="150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5级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16" w:hRule="atLeast"/>
          <w:jc w:val="center"/>
        </w:trPr>
        <w:tc>
          <w:tcPr>
            <w:tcW w:w="8372"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双耳听力损失大于等于</w:t>
            </w:r>
            <w:r>
              <w:rPr>
                <w:rFonts w:ascii="仿宋_GB2312" w:hAnsi="宋体" w:eastAsia="仿宋_GB2312"/>
                <w:sz w:val="18"/>
                <w:szCs w:val="18"/>
              </w:rPr>
              <w:t>56dB，且一侧耳廓缺失</w:t>
            </w:r>
          </w:p>
        </w:tc>
        <w:tc>
          <w:tcPr>
            <w:tcW w:w="150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5级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219" w:hRule="atLeast"/>
          <w:jc w:val="center"/>
        </w:trPr>
        <w:tc>
          <w:tcPr>
            <w:tcW w:w="8372"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双侧耳廓缺失</w:t>
            </w:r>
          </w:p>
        </w:tc>
        <w:tc>
          <w:tcPr>
            <w:tcW w:w="150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5级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4" w:hRule="atLeast"/>
          <w:jc w:val="center"/>
        </w:trPr>
        <w:tc>
          <w:tcPr>
            <w:tcW w:w="8372"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一侧耳廓缺失，且另一侧耳廓缺失大于等于</w:t>
            </w:r>
            <w:r>
              <w:rPr>
                <w:rFonts w:ascii="仿宋_GB2312" w:hAnsi="宋体" w:eastAsia="仿宋_GB2312"/>
                <w:sz w:val="18"/>
                <w:szCs w:val="18"/>
              </w:rPr>
              <w:t>50%</w:t>
            </w:r>
          </w:p>
        </w:tc>
        <w:tc>
          <w:tcPr>
            <w:tcW w:w="150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6级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4" w:hRule="atLeast"/>
          <w:jc w:val="center"/>
        </w:trPr>
        <w:tc>
          <w:tcPr>
            <w:tcW w:w="8372"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一侧耳廓缺失</w:t>
            </w:r>
          </w:p>
        </w:tc>
        <w:tc>
          <w:tcPr>
            <w:tcW w:w="150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23" w:hRule="atLeast"/>
          <w:jc w:val="center"/>
        </w:trPr>
        <w:tc>
          <w:tcPr>
            <w:tcW w:w="8372"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一侧耳廓缺失大于等于</w:t>
            </w:r>
            <w:r>
              <w:rPr>
                <w:rFonts w:ascii="仿宋_GB2312" w:hAnsi="宋体" w:eastAsia="仿宋_GB2312"/>
                <w:sz w:val="18"/>
                <w:szCs w:val="18"/>
              </w:rPr>
              <w:t>50%</w:t>
            </w:r>
          </w:p>
        </w:tc>
        <w:tc>
          <w:tcPr>
            <w:tcW w:w="150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9级</w:t>
            </w:r>
          </w:p>
        </w:tc>
      </w:tr>
      <w:bookmarkEnd w:id="13"/>
      <w:bookmarkEnd w:id="14"/>
    </w:tbl>
    <w:p>
      <w:pPr>
        <w:spacing w:line="240" w:lineRule="exact"/>
        <w:ind w:firstLine="360" w:firstLineChars="200"/>
        <w:contextualSpacing/>
        <w:rPr>
          <w:rFonts w:ascii="仿宋_GB2312" w:hAnsi="宋体" w:eastAsia="仿宋_GB2312"/>
          <w:sz w:val="18"/>
          <w:szCs w:val="18"/>
        </w:rPr>
      </w:pPr>
    </w:p>
    <w:p>
      <w:pPr>
        <w:numPr>
          <w:ilvl w:val="1"/>
          <w:numId w:val="3"/>
        </w:numPr>
        <w:spacing w:line="240" w:lineRule="auto"/>
        <w:contextualSpacing/>
        <w:outlineLvl w:val="2"/>
        <w:rPr>
          <w:rFonts w:ascii="仿宋_GB2312" w:hAnsi="宋体" w:eastAsia="仿宋_GB2312"/>
          <w:sz w:val="18"/>
          <w:szCs w:val="18"/>
        </w:rPr>
      </w:pPr>
      <w:bookmarkStart w:id="15" w:name="_Toc356463473"/>
      <w:r>
        <w:rPr>
          <w:rFonts w:hint="eastAsia" w:ascii="仿宋_GB2312" w:hAnsi="宋体" w:eastAsia="仿宋_GB2312"/>
          <w:sz w:val="18"/>
          <w:szCs w:val="18"/>
        </w:rPr>
        <w:t>听功能障碍</w:t>
      </w:r>
      <w:bookmarkEnd w:id="15"/>
    </w:p>
    <w:p>
      <w:pPr>
        <w:ind w:firstLine="480"/>
        <w:contextualSpacing/>
        <w:rPr>
          <w:rFonts w:ascii="仿宋_GB2312" w:hAnsi="宋体" w:eastAsia="仿宋_GB2312"/>
          <w:sz w:val="18"/>
          <w:szCs w:val="18"/>
        </w:rPr>
      </w:pPr>
    </w:p>
    <w:tbl>
      <w:tblPr>
        <w:tblStyle w:val="22"/>
        <w:tblW w:w="98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43"/>
        <w:gridCol w:w="1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43" w:hRule="atLeast"/>
          <w:jc w:val="center"/>
        </w:trPr>
        <w:tc>
          <w:tcPr>
            <w:tcW w:w="8343" w:type="dxa"/>
            <w:shd w:val="clear" w:color="auto" w:fill="auto"/>
            <w:noWrap w:val="0"/>
            <w:vAlign w:val="center"/>
          </w:tcPr>
          <w:p>
            <w:pPr>
              <w:spacing w:line="240" w:lineRule="exact"/>
              <w:contextualSpacing/>
              <w:rPr>
                <w:rFonts w:ascii="仿宋_GB2312" w:hAnsi="宋体" w:eastAsia="仿宋_GB2312"/>
                <w:sz w:val="18"/>
                <w:szCs w:val="18"/>
              </w:rPr>
            </w:pPr>
            <w:bookmarkStart w:id="16" w:name="OLE_LINK6"/>
            <w:r>
              <w:rPr>
                <w:rFonts w:hint="eastAsia" w:ascii="仿宋_GB2312" w:hAnsi="宋体" w:eastAsia="仿宋_GB2312"/>
                <w:sz w:val="18"/>
                <w:szCs w:val="18"/>
              </w:rPr>
              <w:t>双耳听力损失大于等于</w:t>
            </w:r>
            <w:r>
              <w:rPr>
                <w:rFonts w:ascii="仿宋_GB2312" w:hAnsi="宋体" w:eastAsia="仿宋_GB2312"/>
                <w:sz w:val="18"/>
                <w:szCs w:val="18"/>
              </w:rPr>
              <w:t>91dB</w:t>
            </w:r>
          </w:p>
        </w:tc>
        <w:tc>
          <w:tcPr>
            <w:tcW w:w="1479"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4级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270" w:hRule="atLeast"/>
          <w:jc w:val="center"/>
        </w:trPr>
        <w:tc>
          <w:tcPr>
            <w:tcW w:w="8343"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双耳听力损失大于等于</w:t>
            </w:r>
            <w:r>
              <w:rPr>
                <w:rFonts w:ascii="仿宋_GB2312" w:hAnsi="宋体" w:eastAsia="仿宋_GB2312"/>
                <w:sz w:val="18"/>
                <w:szCs w:val="18"/>
              </w:rPr>
              <w:t>81dB</w:t>
            </w:r>
          </w:p>
        </w:tc>
        <w:tc>
          <w:tcPr>
            <w:tcW w:w="1479"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5级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4" w:hRule="atLeast"/>
          <w:jc w:val="center"/>
        </w:trPr>
        <w:tc>
          <w:tcPr>
            <w:tcW w:w="8343"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一耳听力损失大于等于</w:t>
            </w:r>
            <w:r>
              <w:rPr>
                <w:rFonts w:ascii="仿宋_GB2312" w:hAnsi="宋体" w:eastAsia="仿宋_GB2312"/>
                <w:sz w:val="18"/>
                <w:szCs w:val="18"/>
              </w:rPr>
              <w:t>91dB，且另一耳听力损失大于等于71dB</w:t>
            </w:r>
          </w:p>
        </w:tc>
        <w:tc>
          <w:tcPr>
            <w:tcW w:w="1479"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5级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4" w:hRule="atLeast"/>
          <w:jc w:val="center"/>
        </w:trPr>
        <w:tc>
          <w:tcPr>
            <w:tcW w:w="8343"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双耳听力损失大于等于</w:t>
            </w:r>
            <w:r>
              <w:rPr>
                <w:rFonts w:ascii="仿宋_GB2312" w:hAnsi="宋体" w:eastAsia="仿宋_GB2312"/>
                <w:sz w:val="18"/>
                <w:szCs w:val="18"/>
              </w:rPr>
              <w:t>71dB</w:t>
            </w:r>
          </w:p>
        </w:tc>
        <w:tc>
          <w:tcPr>
            <w:tcW w:w="1479"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6级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219" w:hRule="atLeast"/>
          <w:jc w:val="center"/>
        </w:trPr>
        <w:tc>
          <w:tcPr>
            <w:tcW w:w="8343"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一耳听力损失大于等于</w:t>
            </w:r>
            <w:r>
              <w:rPr>
                <w:rFonts w:ascii="仿宋_GB2312" w:hAnsi="宋体" w:eastAsia="仿宋_GB2312"/>
                <w:sz w:val="18"/>
                <w:szCs w:val="18"/>
              </w:rPr>
              <w:t>91dB，且另一耳听力损失大于等于56dB</w:t>
            </w:r>
          </w:p>
        </w:tc>
        <w:tc>
          <w:tcPr>
            <w:tcW w:w="1479"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6级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 w:hRule="atLeast"/>
          <w:jc w:val="center"/>
        </w:trPr>
        <w:tc>
          <w:tcPr>
            <w:tcW w:w="8343"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一耳听力损失大于等于</w:t>
            </w:r>
            <w:r>
              <w:rPr>
                <w:rFonts w:ascii="仿宋_GB2312" w:hAnsi="宋体" w:eastAsia="仿宋_GB2312"/>
                <w:sz w:val="18"/>
                <w:szCs w:val="18"/>
              </w:rPr>
              <w:t>91dB，且另一耳听力损失大于等于41dB</w:t>
            </w:r>
          </w:p>
        </w:tc>
        <w:tc>
          <w:tcPr>
            <w:tcW w:w="1479"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7级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 w:hRule="atLeast"/>
          <w:jc w:val="center"/>
        </w:trPr>
        <w:tc>
          <w:tcPr>
            <w:tcW w:w="8343"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一耳听力损失大于等于</w:t>
            </w:r>
            <w:r>
              <w:rPr>
                <w:rFonts w:ascii="仿宋_GB2312" w:hAnsi="宋体" w:eastAsia="仿宋_GB2312"/>
                <w:sz w:val="18"/>
                <w:szCs w:val="18"/>
              </w:rPr>
              <w:t>71dB，且另一耳听力损失大于等于56dB</w:t>
            </w:r>
          </w:p>
        </w:tc>
        <w:tc>
          <w:tcPr>
            <w:tcW w:w="1479"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7级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 w:hRule="atLeast"/>
          <w:jc w:val="center"/>
        </w:trPr>
        <w:tc>
          <w:tcPr>
            <w:tcW w:w="8343"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一耳听力损失大于等于</w:t>
            </w:r>
            <w:r>
              <w:rPr>
                <w:rFonts w:ascii="仿宋_GB2312" w:hAnsi="宋体" w:eastAsia="仿宋_GB2312"/>
                <w:sz w:val="18"/>
                <w:szCs w:val="18"/>
              </w:rPr>
              <w:t>71dB，且另一耳听力损失大于等于41dB</w:t>
            </w:r>
          </w:p>
        </w:tc>
        <w:tc>
          <w:tcPr>
            <w:tcW w:w="1479"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4" w:hRule="atLeast"/>
          <w:jc w:val="center"/>
        </w:trPr>
        <w:tc>
          <w:tcPr>
            <w:tcW w:w="8343"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一耳听力损失大于等于</w:t>
            </w:r>
            <w:r>
              <w:rPr>
                <w:rFonts w:ascii="仿宋_GB2312" w:hAnsi="宋体" w:eastAsia="仿宋_GB2312"/>
                <w:sz w:val="18"/>
                <w:szCs w:val="18"/>
              </w:rPr>
              <w:t>91dB</w:t>
            </w:r>
          </w:p>
        </w:tc>
        <w:tc>
          <w:tcPr>
            <w:tcW w:w="1479"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 w:hRule="atLeast"/>
          <w:jc w:val="center"/>
        </w:trPr>
        <w:tc>
          <w:tcPr>
            <w:tcW w:w="8343"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一耳听力损失大于等于</w:t>
            </w:r>
            <w:r>
              <w:rPr>
                <w:rFonts w:ascii="仿宋_GB2312" w:hAnsi="宋体" w:eastAsia="仿宋_GB2312"/>
                <w:sz w:val="18"/>
                <w:szCs w:val="18"/>
              </w:rPr>
              <w:t xml:space="preserve">56dB，且另一耳听力损失大于等于41dB </w:t>
            </w:r>
          </w:p>
        </w:tc>
        <w:tc>
          <w:tcPr>
            <w:tcW w:w="1479"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9级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4" w:hRule="atLeast"/>
          <w:jc w:val="center"/>
        </w:trPr>
        <w:tc>
          <w:tcPr>
            <w:tcW w:w="8343"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一耳听力损失大于等于</w:t>
            </w:r>
            <w:r>
              <w:rPr>
                <w:rFonts w:ascii="仿宋_GB2312" w:hAnsi="宋体" w:eastAsia="仿宋_GB2312"/>
                <w:sz w:val="18"/>
                <w:szCs w:val="18"/>
              </w:rPr>
              <w:t>71dB</w:t>
            </w:r>
          </w:p>
        </w:tc>
        <w:tc>
          <w:tcPr>
            <w:tcW w:w="1479"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9级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4" w:hRule="atLeast"/>
          <w:jc w:val="center"/>
        </w:trPr>
        <w:tc>
          <w:tcPr>
            <w:tcW w:w="8343"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双耳听力损失大于等于</w:t>
            </w:r>
            <w:r>
              <w:rPr>
                <w:rFonts w:ascii="仿宋_GB2312" w:hAnsi="宋体" w:eastAsia="仿宋_GB2312"/>
                <w:sz w:val="18"/>
                <w:szCs w:val="18"/>
              </w:rPr>
              <w:t>26dB</w:t>
            </w:r>
          </w:p>
        </w:tc>
        <w:tc>
          <w:tcPr>
            <w:tcW w:w="1479"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10级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4" w:hRule="atLeast"/>
          <w:jc w:val="center"/>
        </w:trPr>
        <w:tc>
          <w:tcPr>
            <w:tcW w:w="8343"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一耳听力损失大于等于</w:t>
            </w:r>
            <w:r>
              <w:rPr>
                <w:rFonts w:ascii="仿宋_GB2312" w:hAnsi="宋体" w:eastAsia="仿宋_GB2312"/>
                <w:sz w:val="18"/>
                <w:szCs w:val="18"/>
              </w:rPr>
              <w:t>56dB</w:t>
            </w:r>
          </w:p>
        </w:tc>
        <w:tc>
          <w:tcPr>
            <w:tcW w:w="1479"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10级</w:t>
            </w:r>
          </w:p>
        </w:tc>
      </w:tr>
      <w:bookmarkEnd w:id="16"/>
    </w:tbl>
    <w:p>
      <w:pPr>
        <w:spacing w:line="240" w:lineRule="exact"/>
        <w:ind w:firstLine="360" w:firstLineChars="200"/>
        <w:contextualSpacing/>
        <w:rPr>
          <w:rFonts w:ascii="仿宋_GB2312" w:hAnsi="宋体" w:eastAsia="仿宋_GB2312"/>
          <w:sz w:val="18"/>
          <w:szCs w:val="18"/>
        </w:rPr>
      </w:pPr>
    </w:p>
    <w:p>
      <w:pPr>
        <w:numPr>
          <w:ilvl w:val="0"/>
          <w:numId w:val="3"/>
        </w:numPr>
        <w:spacing w:line="240" w:lineRule="auto"/>
        <w:contextualSpacing/>
        <w:outlineLvl w:val="1"/>
        <w:rPr>
          <w:rFonts w:ascii="仿宋_GB2312" w:hAnsi="宋体" w:eastAsia="仿宋_GB2312"/>
          <w:sz w:val="18"/>
          <w:szCs w:val="18"/>
        </w:rPr>
      </w:pPr>
      <w:bookmarkStart w:id="17" w:name="_Toc356463474"/>
      <w:r>
        <w:rPr>
          <w:rFonts w:hint="eastAsia" w:ascii="仿宋_GB2312" w:hAnsi="宋体" w:eastAsia="仿宋_GB2312"/>
          <w:sz w:val="18"/>
          <w:szCs w:val="18"/>
        </w:rPr>
        <w:t>发声和言语的结构和功能</w:t>
      </w:r>
      <w:bookmarkEnd w:id="17"/>
    </w:p>
    <w:p>
      <w:pPr>
        <w:numPr>
          <w:ilvl w:val="1"/>
          <w:numId w:val="3"/>
        </w:numPr>
        <w:spacing w:line="240" w:lineRule="auto"/>
        <w:contextualSpacing/>
        <w:outlineLvl w:val="2"/>
        <w:rPr>
          <w:rFonts w:ascii="仿宋_GB2312" w:hAnsi="宋体" w:eastAsia="仿宋_GB2312"/>
          <w:sz w:val="18"/>
          <w:szCs w:val="18"/>
        </w:rPr>
      </w:pPr>
      <w:bookmarkStart w:id="18" w:name="_Toc356463475"/>
      <w:r>
        <w:rPr>
          <w:rFonts w:hint="eastAsia" w:ascii="仿宋_GB2312" w:hAnsi="宋体" w:eastAsia="仿宋_GB2312"/>
          <w:sz w:val="18"/>
          <w:szCs w:val="18"/>
        </w:rPr>
        <w:t>鼻的结构损伤</w:t>
      </w:r>
      <w:bookmarkEnd w:id="18"/>
    </w:p>
    <w:p>
      <w:pPr>
        <w:spacing w:line="240" w:lineRule="exact"/>
        <w:ind w:firstLine="360" w:firstLineChars="200"/>
        <w:contextualSpacing/>
        <w:rPr>
          <w:rFonts w:ascii="仿宋_GB2312" w:hAnsi="宋体" w:eastAsia="仿宋_GB2312"/>
          <w:sz w:val="18"/>
          <w:szCs w:val="18"/>
        </w:rPr>
      </w:pPr>
    </w:p>
    <w:tbl>
      <w:tblPr>
        <w:tblStyle w:val="22"/>
        <w:tblW w:w="978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36"/>
        <w:gridCol w:w="1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4" w:hRule="atLeast"/>
        </w:trPr>
        <w:tc>
          <w:tcPr>
            <w:tcW w:w="8336"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外鼻部完全缺失</w:t>
            </w:r>
          </w:p>
        </w:tc>
        <w:tc>
          <w:tcPr>
            <w:tcW w:w="1444"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5级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8336"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外鼻部大部分缺损</w:t>
            </w:r>
          </w:p>
        </w:tc>
        <w:tc>
          <w:tcPr>
            <w:tcW w:w="1444"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7级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08" w:hRule="atLeast"/>
        </w:trPr>
        <w:tc>
          <w:tcPr>
            <w:tcW w:w="8336"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鼻尖及一侧鼻翼缺损</w:t>
            </w:r>
          </w:p>
        </w:tc>
        <w:tc>
          <w:tcPr>
            <w:tcW w:w="1444"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41" w:hRule="atLeast"/>
        </w:trPr>
        <w:tc>
          <w:tcPr>
            <w:tcW w:w="8336"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双侧鼻腔或鼻咽部闭锁</w:t>
            </w:r>
          </w:p>
        </w:tc>
        <w:tc>
          <w:tcPr>
            <w:tcW w:w="1444"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4" w:hRule="atLeast"/>
        </w:trPr>
        <w:tc>
          <w:tcPr>
            <w:tcW w:w="8336"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一侧鼻翼缺损</w:t>
            </w:r>
          </w:p>
        </w:tc>
        <w:tc>
          <w:tcPr>
            <w:tcW w:w="1444"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9级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4" w:hRule="atLeast"/>
        </w:trPr>
        <w:tc>
          <w:tcPr>
            <w:tcW w:w="8336"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单侧鼻腔或鼻孔闭锁</w:t>
            </w:r>
          </w:p>
        </w:tc>
        <w:tc>
          <w:tcPr>
            <w:tcW w:w="1444"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10级</w:t>
            </w:r>
          </w:p>
        </w:tc>
      </w:tr>
    </w:tbl>
    <w:p>
      <w:pPr>
        <w:spacing w:line="240" w:lineRule="exact"/>
        <w:ind w:firstLine="360" w:firstLineChars="200"/>
        <w:contextualSpacing/>
        <w:rPr>
          <w:rFonts w:ascii="仿宋_GB2312" w:hAnsi="宋体" w:eastAsia="仿宋_GB2312"/>
          <w:sz w:val="18"/>
          <w:szCs w:val="18"/>
        </w:rPr>
      </w:pPr>
    </w:p>
    <w:p>
      <w:pPr>
        <w:numPr>
          <w:ilvl w:val="1"/>
          <w:numId w:val="3"/>
        </w:numPr>
        <w:spacing w:line="240" w:lineRule="auto"/>
        <w:contextualSpacing/>
        <w:outlineLvl w:val="2"/>
        <w:rPr>
          <w:rFonts w:ascii="仿宋_GB2312" w:hAnsi="宋体" w:eastAsia="仿宋_GB2312"/>
          <w:sz w:val="18"/>
          <w:szCs w:val="18"/>
        </w:rPr>
      </w:pPr>
      <w:bookmarkStart w:id="19" w:name="_Toc356463476"/>
      <w:r>
        <w:rPr>
          <w:rFonts w:hint="eastAsia" w:ascii="仿宋_GB2312" w:hAnsi="宋体" w:eastAsia="仿宋_GB2312"/>
          <w:sz w:val="18"/>
          <w:szCs w:val="18"/>
        </w:rPr>
        <w:t>口腔的结构损伤</w:t>
      </w:r>
      <w:bookmarkEnd w:id="19"/>
    </w:p>
    <w:p>
      <w:pPr>
        <w:spacing w:line="240" w:lineRule="exact"/>
        <w:ind w:firstLine="360" w:firstLineChars="200"/>
        <w:contextualSpacing/>
        <w:rPr>
          <w:rFonts w:ascii="仿宋_GB2312" w:hAnsi="宋体" w:eastAsia="仿宋_GB2312"/>
          <w:sz w:val="18"/>
          <w:szCs w:val="18"/>
        </w:rPr>
      </w:pPr>
    </w:p>
    <w:tbl>
      <w:tblPr>
        <w:tblStyle w:val="22"/>
        <w:tblW w:w="9767"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0"/>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7" w:hRule="atLeast"/>
        </w:trPr>
        <w:tc>
          <w:tcPr>
            <w:tcW w:w="8350"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舌缺损大于全舌的</w:t>
            </w:r>
            <w:r>
              <w:rPr>
                <w:rFonts w:ascii="仿宋_GB2312" w:hAnsi="宋体" w:eastAsia="仿宋_GB2312"/>
                <w:sz w:val="18"/>
                <w:szCs w:val="18"/>
              </w:rPr>
              <w:t>2/3</w:t>
            </w:r>
          </w:p>
        </w:tc>
        <w:tc>
          <w:tcPr>
            <w:tcW w:w="1417"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 xml:space="preserve">3 </w:t>
            </w:r>
            <w:r>
              <w:rPr>
                <w:rFonts w:hint="eastAsia" w:ascii="仿宋_GB2312" w:hAnsi="宋体" w:eastAsia="仿宋_GB2312"/>
                <w:sz w:val="18"/>
                <w:szCs w:val="18"/>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4" w:hRule="atLeast"/>
        </w:trPr>
        <w:tc>
          <w:tcPr>
            <w:tcW w:w="8350"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舌缺损大于全舌的</w:t>
            </w:r>
            <w:r>
              <w:rPr>
                <w:rFonts w:ascii="仿宋_GB2312" w:hAnsi="宋体" w:eastAsia="仿宋_GB2312"/>
                <w:sz w:val="18"/>
                <w:szCs w:val="18"/>
              </w:rPr>
              <w:t>1/3</w:t>
            </w:r>
          </w:p>
        </w:tc>
        <w:tc>
          <w:tcPr>
            <w:tcW w:w="1417"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 xml:space="preserve">6 </w:t>
            </w:r>
            <w:r>
              <w:rPr>
                <w:rFonts w:hint="eastAsia" w:ascii="仿宋_GB2312" w:hAnsi="宋体" w:eastAsia="仿宋_GB2312"/>
                <w:sz w:val="18"/>
                <w:szCs w:val="18"/>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46" w:hRule="atLeast"/>
        </w:trPr>
        <w:tc>
          <w:tcPr>
            <w:tcW w:w="8350"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口腔损伤导致牙齿脱落大于等于</w:t>
            </w:r>
            <w:r>
              <w:rPr>
                <w:rFonts w:ascii="仿宋_GB2312" w:hAnsi="宋体" w:eastAsia="仿宋_GB2312"/>
                <w:sz w:val="18"/>
                <w:szCs w:val="18"/>
              </w:rPr>
              <w:t>16枚</w:t>
            </w:r>
          </w:p>
        </w:tc>
        <w:tc>
          <w:tcPr>
            <w:tcW w:w="1417"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9级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46" w:hRule="atLeast"/>
        </w:trPr>
        <w:tc>
          <w:tcPr>
            <w:tcW w:w="8350"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口腔损伤导致牙齿脱落大于等于</w:t>
            </w:r>
            <w:r>
              <w:rPr>
                <w:rFonts w:ascii="仿宋_GB2312" w:hAnsi="宋体" w:eastAsia="仿宋_GB2312"/>
                <w:sz w:val="18"/>
                <w:szCs w:val="18"/>
              </w:rPr>
              <w:t>8枚</w:t>
            </w:r>
          </w:p>
        </w:tc>
        <w:tc>
          <w:tcPr>
            <w:tcW w:w="1417"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10级</w:t>
            </w:r>
          </w:p>
        </w:tc>
      </w:tr>
    </w:tbl>
    <w:p>
      <w:pPr>
        <w:spacing w:line="240" w:lineRule="exact"/>
        <w:ind w:firstLine="360" w:firstLineChars="200"/>
        <w:contextualSpacing/>
        <w:rPr>
          <w:rFonts w:ascii="仿宋_GB2312" w:hAnsi="宋体" w:eastAsia="仿宋_GB2312"/>
          <w:sz w:val="18"/>
          <w:szCs w:val="18"/>
        </w:rPr>
      </w:pPr>
    </w:p>
    <w:p>
      <w:pPr>
        <w:numPr>
          <w:ilvl w:val="1"/>
          <w:numId w:val="3"/>
        </w:numPr>
        <w:spacing w:line="240" w:lineRule="auto"/>
        <w:contextualSpacing/>
        <w:outlineLvl w:val="2"/>
        <w:rPr>
          <w:rFonts w:ascii="仿宋_GB2312" w:hAnsi="宋体" w:eastAsia="仿宋_GB2312"/>
          <w:sz w:val="18"/>
          <w:szCs w:val="18"/>
        </w:rPr>
      </w:pPr>
      <w:bookmarkStart w:id="20" w:name="_Toc356463477"/>
      <w:r>
        <w:rPr>
          <w:rFonts w:hint="eastAsia" w:ascii="仿宋_GB2312" w:hAnsi="宋体" w:eastAsia="仿宋_GB2312"/>
          <w:sz w:val="18"/>
          <w:szCs w:val="18"/>
        </w:rPr>
        <w:t>发声和言语的功能障碍</w:t>
      </w:r>
      <w:bookmarkEnd w:id="20"/>
    </w:p>
    <w:p>
      <w:pPr>
        <w:ind w:firstLine="360" w:firstLineChars="200"/>
        <w:rPr>
          <w:rFonts w:ascii="仿宋_GB2312" w:hAnsi="宋体" w:eastAsia="仿宋_GB2312"/>
          <w:sz w:val="18"/>
          <w:szCs w:val="18"/>
        </w:rPr>
      </w:pPr>
      <w:r>
        <w:rPr>
          <w:rFonts w:hint="eastAsia" w:ascii="仿宋_GB2312" w:hAnsi="宋体" w:eastAsia="仿宋_GB2312"/>
          <w:sz w:val="18"/>
          <w:szCs w:val="18"/>
        </w:rPr>
        <w:t>本标准中的发声和言语的功能障碍是指语言功能丧失。</w:t>
      </w:r>
    </w:p>
    <w:p>
      <w:pPr>
        <w:spacing w:line="240" w:lineRule="exact"/>
        <w:ind w:firstLine="360" w:firstLineChars="200"/>
        <w:contextualSpacing/>
        <w:rPr>
          <w:rFonts w:ascii="仿宋_GB2312" w:hAnsi="宋体" w:eastAsia="仿宋_GB2312"/>
          <w:sz w:val="18"/>
          <w:szCs w:val="18"/>
        </w:rPr>
      </w:pPr>
    </w:p>
    <w:tbl>
      <w:tblPr>
        <w:tblStyle w:val="22"/>
        <w:tblW w:w="9781"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4"/>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语言功能完全丧失</w:t>
            </w:r>
          </w:p>
        </w:tc>
        <w:tc>
          <w:tcPr>
            <w:tcW w:w="1417"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w:t>
            </w:r>
            <w:r>
              <w:rPr>
                <w:rFonts w:hint="eastAsia" w:ascii="仿宋_GB2312" w:hAnsi="宋体" w:eastAsia="仿宋_GB2312"/>
                <w:sz w:val="18"/>
                <w:szCs w:val="18"/>
              </w:rPr>
              <w:t>级</w:t>
            </w:r>
          </w:p>
        </w:tc>
      </w:tr>
    </w:tbl>
    <w:p>
      <w:pPr>
        <w:contextualSpacing/>
        <w:rPr>
          <w:rFonts w:ascii="仿宋_GB2312" w:hAnsi="宋体" w:eastAsia="仿宋_GB2312"/>
          <w:sz w:val="18"/>
          <w:szCs w:val="18"/>
        </w:rPr>
      </w:pPr>
      <w:r>
        <w:rPr>
          <w:rFonts w:hint="eastAsia" w:ascii="仿宋_GB2312" w:hAnsi="宋体" w:eastAsia="仿宋_GB2312"/>
          <w:sz w:val="18"/>
          <w:szCs w:val="18"/>
        </w:rPr>
        <w:t>注：语言功能完全丧失指构成语言的口唇音、齿舌音、口盖音和喉头音的四种语言功能中，有三种以上不能构声、或声带全部切除，或因大脑语言中枢受伤害而患失语症，并须有资格的耳鼻喉科医师出具医疗诊断证明，但不包括任何心理障碍引致的失语。</w:t>
      </w:r>
    </w:p>
    <w:p>
      <w:pPr>
        <w:spacing w:line="240" w:lineRule="exact"/>
        <w:ind w:firstLine="360" w:firstLineChars="200"/>
        <w:contextualSpacing/>
        <w:rPr>
          <w:rFonts w:ascii="仿宋_GB2312" w:hAnsi="宋体" w:eastAsia="仿宋_GB2312"/>
          <w:sz w:val="18"/>
          <w:szCs w:val="18"/>
        </w:rPr>
      </w:pPr>
    </w:p>
    <w:p>
      <w:pPr>
        <w:numPr>
          <w:ilvl w:val="0"/>
          <w:numId w:val="3"/>
        </w:numPr>
        <w:spacing w:line="240" w:lineRule="auto"/>
        <w:contextualSpacing/>
        <w:outlineLvl w:val="1"/>
        <w:rPr>
          <w:rFonts w:ascii="仿宋_GB2312" w:hAnsi="宋体" w:eastAsia="仿宋_GB2312"/>
          <w:sz w:val="18"/>
          <w:szCs w:val="18"/>
        </w:rPr>
      </w:pPr>
      <w:bookmarkStart w:id="21" w:name="_Toc349826758"/>
      <w:bookmarkEnd w:id="21"/>
      <w:bookmarkStart w:id="22" w:name="_Toc349826914"/>
      <w:bookmarkEnd w:id="22"/>
      <w:bookmarkStart w:id="23" w:name="_Toc349832692"/>
      <w:bookmarkEnd w:id="23"/>
      <w:bookmarkStart w:id="24" w:name="_Toc349833347"/>
      <w:bookmarkEnd w:id="24"/>
      <w:bookmarkStart w:id="25" w:name="_Toc349833743"/>
      <w:bookmarkEnd w:id="25"/>
      <w:bookmarkStart w:id="26" w:name="_Toc349826759"/>
      <w:bookmarkEnd w:id="26"/>
      <w:bookmarkStart w:id="27" w:name="_Toc349826915"/>
      <w:bookmarkEnd w:id="27"/>
      <w:bookmarkStart w:id="28" w:name="_Toc349832693"/>
      <w:bookmarkEnd w:id="28"/>
      <w:bookmarkStart w:id="29" w:name="_Toc349833348"/>
      <w:bookmarkEnd w:id="29"/>
      <w:bookmarkStart w:id="30" w:name="_Toc349833744"/>
      <w:bookmarkEnd w:id="30"/>
      <w:bookmarkStart w:id="31" w:name="_Toc356463478"/>
      <w:r>
        <w:rPr>
          <w:rFonts w:hint="eastAsia" w:ascii="仿宋_GB2312" w:hAnsi="宋体" w:eastAsia="仿宋_GB2312"/>
          <w:sz w:val="18"/>
          <w:szCs w:val="18"/>
        </w:rPr>
        <w:t>心血管，免疫和呼吸系统的结构和功能</w:t>
      </w:r>
      <w:bookmarkEnd w:id="31"/>
    </w:p>
    <w:p>
      <w:pPr>
        <w:numPr>
          <w:ilvl w:val="1"/>
          <w:numId w:val="3"/>
        </w:numPr>
        <w:spacing w:line="240" w:lineRule="auto"/>
        <w:contextualSpacing/>
        <w:outlineLvl w:val="2"/>
        <w:rPr>
          <w:rFonts w:ascii="仿宋_GB2312" w:hAnsi="宋体" w:eastAsia="仿宋_GB2312"/>
          <w:sz w:val="18"/>
          <w:szCs w:val="18"/>
        </w:rPr>
      </w:pPr>
      <w:bookmarkStart w:id="32" w:name="_Toc350932575"/>
      <w:bookmarkStart w:id="33" w:name="_Toc356463479"/>
      <w:r>
        <w:rPr>
          <w:rFonts w:hint="eastAsia" w:ascii="仿宋_GB2312" w:hAnsi="宋体" w:eastAsia="仿宋_GB2312"/>
          <w:sz w:val="18"/>
          <w:szCs w:val="18"/>
        </w:rPr>
        <w:t>心脏的结构损伤或功能障碍</w:t>
      </w:r>
      <w:bookmarkEnd w:id="32"/>
      <w:bookmarkEnd w:id="33"/>
    </w:p>
    <w:p>
      <w:pPr>
        <w:rPr>
          <w:rFonts w:ascii="仿宋_GB2312" w:hAnsi="宋体" w:eastAsia="仿宋_GB2312"/>
          <w:sz w:val="18"/>
          <w:szCs w:val="18"/>
        </w:rPr>
      </w:pPr>
    </w:p>
    <w:tbl>
      <w:tblPr>
        <w:tblStyle w:val="22"/>
        <w:tblW w:w="979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78"/>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3"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胸部损伤导致心肺联合移植</w:t>
            </w:r>
          </w:p>
        </w:tc>
        <w:tc>
          <w:tcPr>
            <w:tcW w:w="1417" w:type="dxa"/>
            <w:shd w:val="clear" w:color="auto" w:fill="auto"/>
            <w:noWrap w:val="0"/>
            <w:vAlign w:val="top"/>
          </w:tcPr>
          <w:p>
            <w:pPr>
              <w:spacing w:line="240" w:lineRule="exact"/>
              <w:contextualSpacing/>
              <w:jc w:val="center"/>
              <w:rPr>
                <w:rFonts w:ascii="仿宋_GB2312" w:hAnsi="宋体" w:eastAsia="仿宋_GB2312"/>
                <w:sz w:val="18"/>
                <w:szCs w:val="18"/>
              </w:rPr>
            </w:pPr>
            <w:r>
              <w:rPr>
                <w:rFonts w:hint="eastAsia" w:ascii="仿宋_GB2312" w:hAnsi="宋体" w:eastAsia="仿宋_GB2312"/>
                <w:sz w:val="18"/>
                <w:szCs w:val="18"/>
              </w:rPr>
              <w:t>1</w:t>
            </w:r>
            <w:r>
              <w:rPr>
                <w:rFonts w:ascii="仿宋_GB2312" w:hAnsi="宋体" w:eastAsia="仿宋_GB2312"/>
                <w:sz w:val="18"/>
                <w:szCs w:val="18"/>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4"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胸部损伤导致心脏贯通伤修补术后，心电图有明显改变</w:t>
            </w:r>
          </w:p>
        </w:tc>
        <w:tc>
          <w:tcPr>
            <w:tcW w:w="1417" w:type="dxa"/>
            <w:shd w:val="clear" w:color="auto" w:fill="auto"/>
            <w:noWrap w:val="0"/>
            <w:vAlign w:val="top"/>
          </w:tcPr>
          <w:p>
            <w:pPr>
              <w:spacing w:line="240" w:lineRule="exact"/>
              <w:contextualSpacing/>
              <w:jc w:val="center"/>
              <w:rPr>
                <w:rFonts w:ascii="仿宋_GB2312" w:hAnsi="宋体" w:eastAsia="仿宋_GB2312"/>
                <w:sz w:val="18"/>
                <w:szCs w:val="18"/>
              </w:rPr>
            </w:pPr>
            <w:r>
              <w:rPr>
                <w:rFonts w:hint="eastAsia" w:ascii="仿宋_GB2312" w:hAnsi="宋体" w:eastAsia="仿宋_GB2312"/>
                <w:sz w:val="18"/>
                <w:szCs w:val="18"/>
              </w:rPr>
              <w:t>3</w:t>
            </w:r>
            <w:r>
              <w:rPr>
                <w:rFonts w:ascii="仿宋_GB2312" w:hAnsi="宋体" w:eastAsia="仿宋_GB2312"/>
                <w:sz w:val="18"/>
                <w:szCs w:val="18"/>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49"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胸部损伤导致心肌破裂修补</w:t>
            </w:r>
          </w:p>
        </w:tc>
        <w:tc>
          <w:tcPr>
            <w:tcW w:w="1417" w:type="dxa"/>
            <w:shd w:val="clear" w:color="auto" w:fill="auto"/>
            <w:noWrap w:val="0"/>
            <w:vAlign w:val="top"/>
          </w:tcPr>
          <w:p>
            <w:pPr>
              <w:spacing w:line="240" w:lineRule="exact"/>
              <w:contextualSpacing/>
              <w:jc w:val="center"/>
              <w:rPr>
                <w:rFonts w:ascii="仿宋_GB2312" w:hAnsi="宋体" w:eastAsia="仿宋_GB2312"/>
                <w:sz w:val="18"/>
                <w:szCs w:val="18"/>
              </w:rPr>
            </w:pPr>
            <w:r>
              <w:rPr>
                <w:rFonts w:hint="eastAsia" w:ascii="仿宋_GB2312" w:hAnsi="宋体" w:eastAsia="仿宋_GB2312"/>
                <w:sz w:val="18"/>
                <w:szCs w:val="18"/>
              </w:rPr>
              <w:t>8</w:t>
            </w:r>
            <w:r>
              <w:rPr>
                <w:rFonts w:ascii="仿宋_GB2312" w:hAnsi="宋体" w:eastAsia="仿宋_GB2312"/>
                <w:sz w:val="18"/>
                <w:szCs w:val="18"/>
              </w:rPr>
              <w:t>级</w:t>
            </w:r>
          </w:p>
        </w:tc>
      </w:tr>
    </w:tbl>
    <w:p>
      <w:pPr>
        <w:spacing w:line="240" w:lineRule="exact"/>
        <w:ind w:firstLine="360" w:firstLineChars="200"/>
        <w:contextualSpacing/>
        <w:rPr>
          <w:rFonts w:ascii="仿宋_GB2312" w:hAnsi="宋体" w:eastAsia="仿宋_GB2312"/>
          <w:sz w:val="18"/>
          <w:szCs w:val="18"/>
        </w:rPr>
      </w:pPr>
    </w:p>
    <w:p>
      <w:pPr>
        <w:numPr>
          <w:ilvl w:val="1"/>
          <w:numId w:val="3"/>
        </w:numPr>
        <w:spacing w:line="240" w:lineRule="auto"/>
        <w:contextualSpacing/>
        <w:outlineLvl w:val="2"/>
        <w:rPr>
          <w:rFonts w:ascii="仿宋_GB2312" w:hAnsi="宋体" w:eastAsia="仿宋_GB2312"/>
          <w:sz w:val="18"/>
          <w:szCs w:val="18"/>
        </w:rPr>
      </w:pPr>
      <w:bookmarkStart w:id="34" w:name="_Toc356463480"/>
      <w:r>
        <w:rPr>
          <w:rFonts w:hint="eastAsia" w:ascii="仿宋_GB2312" w:hAnsi="宋体" w:eastAsia="仿宋_GB2312"/>
          <w:sz w:val="18"/>
          <w:szCs w:val="18"/>
        </w:rPr>
        <w:t>脾结构损伤</w:t>
      </w:r>
      <w:bookmarkEnd w:id="34"/>
    </w:p>
    <w:p>
      <w:pPr>
        <w:spacing w:line="240" w:lineRule="exact"/>
        <w:ind w:firstLine="360" w:firstLineChars="200"/>
        <w:contextualSpacing/>
        <w:rPr>
          <w:rFonts w:ascii="仿宋_GB2312" w:hAnsi="宋体" w:eastAsia="仿宋_GB2312"/>
          <w:sz w:val="18"/>
          <w:szCs w:val="18"/>
        </w:rPr>
      </w:pPr>
    </w:p>
    <w:tbl>
      <w:tblPr>
        <w:tblStyle w:val="22"/>
        <w:tblW w:w="979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78"/>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3"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腹部损伤导致脾切除</w:t>
            </w:r>
          </w:p>
        </w:tc>
        <w:tc>
          <w:tcPr>
            <w:tcW w:w="1417"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4"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腹部损伤导致脾部分切除</w:t>
            </w:r>
          </w:p>
        </w:tc>
        <w:tc>
          <w:tcPr>
            <w:tcW w:w="1417"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9级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49"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腹部损伤导致脾破裂修补</w:t>
            </w:r>
          </w:p>
        </w:tc>
        <w:tc>
          <w:tcPr>
            <w:tcW w:w="1417"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10级</w:t>
            </w:r>
          </w:p>
        </w:tc>
      </w:tr>
    </w:tbl>
    <w:p>
      <w:pPr>
        <w:spacing w:line="240" w:lineRule="exact"/>
        <w:ind w:firstLine="360" w:firstLineChars="200"/>
        <w:contextualSpacing/>
        <w:rPr>
          <w:rFonts w:ascii="仿宋_GB2312" w:hAnsi="宋体" w:eastAsia="仿宋_GB2312"/>
          <w:sz w:val="18"/>
          <w:szCs w:val="18"/>
        </w:rPr>
      </w:pPr>
    </w:p>
    <w:p>
      <w:pPr>
        <w:numPr>
          <w:ilvl w:val="1"/>
          <w:numId w:val="3"/>
        </w:numPr>
        <w:spacing w:line="240" w:lineRule="auto"/>
        <w:contextualSpacing/>
        <w:outlineLvl w:val="2"/>
        <w:rPr>
          <w:rFonts w:ascii="仿宋_GB2312" w:hAnsi="宋体" w:eastAsia="仿宋_GB2312"/>
          <w:sz w:val="18"/>
          <w:szCs w:val="18"/>
        </w:rPr>
      </w:pPr>
      <w:bookmarkStart w:id="35" w:name="_Toc356463481"/>
      <w:r>
        <w:rPr>
          <w:rFonts w:hint="eastAsia" w:ascii="仿宋_GB2312" w:hAnsi="宋体" w:eastAsia="仿宋_GB2312"/>
          <w:sz w:val="18"/>
          <w:szCs w:val="18"/>
        </w:rPr>
        <w:t>肺的结构损伤</w:t>
      </w:r>
      <w:bookmarkEnd w:id="35"/>
    </w:p>
    <w:p>
      <w:pPr>
        <w:contextualSpacing/>
        <w:rPr>
          <w:rFonts w:ascii="仿宋_GB2312" w:hAnsi="宋体" w:eastAsia="仿宋_GB2312"/>
          <w:sz w:val="18"/>
          <w:szCs w:val="18"/>
        </w:rPr>
      </w:pPr>
    </w:p>
    <w:tbl>
      <w:tblPr>
        <w:tblStyle w:val="22"/>
        <w:tblW w:w="9795" w:type="dxa"/>
        <w:tblInd w:w="534" w:type="dxa"/>
        <w:tblLayout w:type="autofit"/>
        <w:tblCellMar>
          <w:top w:w="0" w:type="dxa"/>
          <w:left w:w="108" w:type="dxa"/>
          <w:bottom w:w="0" w:type="dxa"/>
          <w:right w:w="108" w:type="dxa"/>
        </w:tblCellMar>
      </w:tblPr>
      <w:tblGrid>
        <w:gridCol w:w="8378"/>
        <w:gridCol w:w="1417"/>
      </w:tblGrid>
      <w:tr>
        <w:tblPrEx>
          <w:tblCellMar>
            <w:top w:w="0" w:type="dxa"/>
            <w:left w:w="108" w:type="dxa"/>
            <w:bottom w:w="0" w:type="dxa"/>
            <w:right w:w="108" w:type="dxa"/>
          </w:tblCellMar>
        </w:tblPrEx>
        <w:trPr>
          <w:wBefore w:w="0" w:type="dxa"/>
          <w:wAfter w:w="0" w:type="dxa"/>
          <w:trHeight w:val="64" w:hRule="atLeast"/>
        </w:trPr>
        <w:tc>
          <w:tcPr>
            <w:tcW w:w="8378" w:type="dxa"/>
            <w:tcBorders>
              <w:top w:val="single" w:color="auto" w:sz="4" w:space="0"/>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bookmarkStart w:id="36" w:name="OLE_LINK13"/>
            <w:r>
              <w:rPr>
                <w:rFonts w:hint="eastAsia" w:ascii="仿宋_GB2312" w:hAnsi="宋体" w:eastAsia="仿宋_GB2312"/>
                <w:sz w:val="18"/>
                <w:szCs w:val="18"/>
              </w:rPr>
              <w:t>胸部损伤导致一侧全肺切除</w:t>
            </w:r>
            <w:bookmarkEnd w:id="36"/>
          </w:p>
        </w:tc>
        <w:tc>
          <w:tcPr>
            <w:tcW w:w="1417" w:type="dxa"/>
            <w:tcBorders>
              <w:top w:val="single" w:color="auto" w:sz="4" w:space="0"/>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4级</w:t>
            </w:r>
          </w:p>
        </w:tc>
      </w:tr>
      <w:tr>
        <w:tblPrEx>
          <w:tblCellMar>
            <w:top w:w="0" w:type="dxa"/>
            <w:left w:w="108" w:type="dxa"/>
            <w:bottom w:w="0" w:type="dxa"/>
            <w:right w:w="108" w:type="dxa"/>
          </w:tblCellMar>
        </w:tblPrEx>
        <w:trPr>
          <w:wBefore w:w="0" w:type="dxa"/>
          <w:wAfter w:w="0" w:type="dxa"/>
          <w:trHeight w:val="106" w:hRule="atLeast"/>
        </w:trPr>
        <w:tc>
          <w:tcPr>
            <w:tcW w:w="8378" w:type="dxa"/>
            <w:tcBorders>
              <w:top w:val="nil"/>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胸部损伤导致双侧肺叶切除</w:t>
            </w:r>
          </w:p>
        </w:tc>
        <w:tc>
          <w:tcPr>
            <w:tcW w:w="1417" w:type="dxa"/>
            <w:tcBorders>
              <w:top w:val="single" w:color="auto" w:sz="4" w:space="0"/>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4级</w:t>
            </w:r>
          </w:p>
        </w:tc>
      </w:tr>
      <w:tr>
        <w:tblPrEx>
          <w:tblCellMar>
            <w:top w:w="0" w:type="dxa"/>
            <w:left w:w="108" w:type="dxa"/>
            <w:bottom w:w="0" w:type="dxa"/>
            <w:right w:w="108" w:type="dxa"/>
          </w:tblCellMar>
        </w:tblPrEx>
        <w:trPr>
          <w:wBefore w:w="0" w:type="dxa"/>
          <w:wAfter w:w="0" w:type="dxa"/>
          <w:trHeight w:val="64" w:hRule="atLeast"/>
        </w:trPr>
        <w:tc>
          <w:tcPr>
            <w:tcW w:w="8378" w:type="dxa"/>
            <w:tcBorders>
              <w:top w:val="single" w:color="auto" w:sz="4" w:space="0"/>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胸部损伤导致同侧双肺叶切除</w:t>
            </w:r>
          </w:p>
        </w:tc>
        <w:tc>
          <w:tcPr>
            <w:tcW w:w="1417" w:type="dxa"/>
            <w:tcBorders>
              <w:top w:val="single" w:color="auto" w:sz="4" w:space="0"/>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5级</w:t>
            </w:r>
          </w:p>
        </w:tc>
      </w:tr>
      <w:tr>
        <w:tblPrEx>
          <w:tblCellMar>
            <w:top w:w="0" w:type="dxa"/>
            <w:left w:w="108" w:type="dxa"/>
            <w:bottom w:w="0" w:type="dxa"/>
            <w:right w:w="108" w:type="dxa"/>
          </w:tblCellMar>
        </w:tblPrEx>
        <w:trPr>
          <w:wBefore w:w="0" w:type="dxa"/>
          <w:wAfter w:w="0" w:type="dxa"/>
          <w:trHeight w:val="64" w:hRule="atLeast"/>
        </w:trPr>
        <w:tc>
          <w:tcPr>
            <w:tcW w:w="8378" w:type="dxa"/>
            <w:tcBorders>
              <w:top w:val="single" w:color="auto" w:sz="4" w:space="0"/>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胸部损伤导致肺叶切除</w:t>
            </w:r>
          </w:p>
        </w:tc>
        <w:tc>
          <w:tcPr>
            <w:tcW w:w="1417" w:type="dxa"/>
            <w:tcBorders>
              <w:top w:val="single" w:color="auto" w:sz="4" w:space="0"/>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7级</w:t>
            </w:r>
          </w:p>
        </w:tc>
      </w:tr>
    </w:tbl>
    <w:p>
      <w:pPr>
        <w:spacing w:line="240" w:lineRule="exact"/>
        <w:ind w:firstLine="360" w:firstLineChars="200"/>
        <w:contextualSpacing/>
        <w:rPr>
          <w:rFonts w:ascii="仿宋_GB2312" w:hAnsi="宋体" w:eastAsia="仿宋_GB2312"/>
          <w:sz w:val="18"/>
          <w:szCs w:val="18"/>
        </w:rPr>
      </w:pPr>
    </w:p>
    <w:p>
      <w:pPr>
        <w:numPr>
          <w:ilvl w:val="1"/>
          <w:numId w:val="3"/>
        </w:numPr>
        <w:spacing w:line="240" w:lineRule="auto"/>
        <w:contextualSpacing/>
        <w:outlineLvl w:val="2"/>
        <w:rPr>
          <w:rFonts w:ascii="仿宋_GB2312" w:hAnsi="宋体" w:eastAsia="仿宋_GB2312"/>
          <w:sz w:val="18"/>
          <w:szCs w:val="18"/>
        </w:rPr>
      </w:pPr>
      <w:bookmarkStart w:id="37" w:name="_Toc356463482"/>
      <w:r>
        <w:rPr>
          <w:rFonts w:hint="eastAsia" w:ascii="仿宋_GB2312" w:hAnsi="宋体" w:eastAsia="仿宋_GB2312"/>
          <w:sz w:val="18"/>
          <w:szCs w:val="18"/>
        </w:rPr>
        <w:t>胸廓的结构损伤</w:t>
      </w:r>
      <w:bookmarkEnd w:id="37"/>
    </w:p>
    <w:p>
      <w:pPr>
        <w:ind w:firstLine="360" w:firstLineChars="200"/>
        <w:contextualSpacing/>
        <w:rPr>
          <w:rFonts w:ascii="仿宋_GB2312" w:hAnsi="宋体" w:eastAsia="仿宋_GB2312"/>
          <w:sz w:val="18"/>
          <w:szCs w:val="18"/>
        </w:rPr>
      </w:pPr>
      <w:r>
        <w:rPr>
          <w:rFonts w:hint="eastAsia" w:ascii="仿宋_GB2312" w:hAnsi="宋体" w:eastAsia="仿宋_GB2312"/>
          <w:sz w:val="18"/>
          <w:szCs w:val="18"/>
        </w:rPr>
        <w:t>本标准中的胸廓的结构损伤是指肋骨骨折或缺失。</w:t>
      </w:r>
    </w:p>
    <w:p>
      <w:pPr>
        <w:spacing w:line="240" w:lineRule="exact"/>
        <w:ind w:firstLine="360" w:firstLineChars="200"/>
        <w:contextualSpacing/>
        <w:rPr>
          <w:rFonts w:ascii="仿宋_GB2312" w:hAnsi="宋体" w:eastAsia="仿宋_GB2312"/>
          <w:sz w:val="18"/>
          <w:szCs w:val="18"/>
        </w:rPr>
      </w:pPr>
    </w:p>
    <w:tbl>
      <w:tblPr>
        <w:tblStyle w:val="22"/>
        <w:tblW w:w="979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78"/>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26"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胸部损伤导致大于等于</w:t>
            </w:r>
            <w:r>
              <w:rPr>
                <w:rFonts w:ascii="仿宋_GB2312" w:hAnsi="宋体" w:eastAsia="仿宋_GB2312"/>
                <w:sz w:val="18"/>
                <w:szCs w:val="18"/>
              </w:rPr>
              <w:t>12根肋骨骨折</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 xml:space="preserve">8 </w:t>
            </w:r>
            <w:r>
              <w:rPr>
                <w:rFonts w:hint="eastAsia" w:ascii="仿宋_GB2312" w:hAnsi="宋体" w:eastAsia="仿宋_GB2312"/>
                <w:sz w:val="18"/>
                <w:szCs w:val="18"/>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60"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胸部损伤导致大于等于</w:t>
            </w:r>
            <w:r>
              <w:rPr>
                <w:rFonts w:ascii="仿宋_GB2312" w:hAnsi="宋体" w:eastAsia="仿宋_GB2312"/>
                <w:sz w:val="18"/>
                <w:szCs w:val="18"/>
              </w:rPr>
              <w:t>8根肋骨骨折</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 xml:space="preserve">9 </w:t>
            </w:r>
            <w:r>
              <w:rPr>
                <w:rFonts w:hint="eastAsia" w:ascii="仿宋_GB2312" w:hAnsi="宋体" w:eastAsia="仿宋_GB2312"/>
                <w:sz w:val="18"/>
                <w:szCs w:val="18"/>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4"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胸部损伤导致大于等于</w:t>
            </w:r>
            <w:r>
              <w:rPr>
                <w:rFonts w:ascii="仿宋_GB2312" w:hAnsi="宋体" w:eastAsia="仿宋_GB2312"/>
                <w:sz w:val="18"/>
                <w:szCs w:val="18"/>
              </w:rPr>
              <w:t>4根肋骨缺失</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9级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胸部损伤导致大于等于</w:t>
            </w:r>
            <w:r>
              <w:rPr>
                <w:rFonts w:ascii="仿宋_GB2312" w:hAnsi="宋体" w:eastAsia="仿宋_GB2312"/>
                <w:sz w:val="18"/>
                <w:szCs w:val="18"/>
              </w:rPr>
              <w:t>4根肋骨骨折</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10级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39"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胸部损伤导致大于等于</w:t>
            </w:r>
            <w:r>
              <w:rPr>
                <w:rFonts w:ascii="仿宋_GB2312" w:hAnsi="宋体" w:eastAsia="仿宋_GB2312"/>
                <w:sz w:val="18"/>
                <w:szCs w:val="18"/>
              </w:rPr>
              <w:t>2根肋骨缺失</w:t>
            </w:r>
          </w:p>
        </w:tc>
        <w:tc>
          <w:tcPr>
            <w:tcW w:w="1417"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10级</w:t>
            </w:r>
          </w:p>
        </w:tc>
      </w:tr>
    </w:tbl>
    <w:p>
      <w:pPr>
        <w:spacing w:line="240" w:lineRule="exact"/>
        <w:ind w:firstLine="360" w:firstLineChars="200"/>
        <w:contextualSpacing/>
        <w:rPr>
          <w:rFonts w:ascii="仿宋_GB2312" w:hAnsi="宋体" w:eastAsia="仿宋_GB2312"/>
          <w:sz w:val="18"/>
          <w:szCs w:val="18"/>
        </w:rPr>
      </w:pPr>
    </w:p>
    <w:p>
      <w:pPr>
        <w:numPr>
          <w:ilvl w:val="0"/>
          <w:numId w:val="3"/>
        </w:numPr>
        <w:spacing w:line="240" w:lineRule="auto"/>
        <w:contextualSpacing/>
        <w:outlineLvl w:val="1"/>
        <w:rPr>
          <w:rFonts w:ascii="仿宋_GB2312" w:hAnsi="宋体" w:eastAsia="仿宋_GB2312"/>
          <w:sz w:val="18"/>
          <w:szCs w:val="18"/>
        </w:rPr>
      </w:pPr>
      <w:bookmarkStart w:id="38" w:name="_Toc356463483"/>
      <w:r>
        <w:rPr>
          <w:rFonts w:hint="eastAsia" w:ascii="仿宋_GB2312" w:hAnsi="宋体" w:eastAsia="仿宋_GB2312"/>
          <w:sz w:val="18"/>
          <w:szCs w:val="18"/>
        </w:rPr>
        <w:t>消化、代谢和内分泌系统有关的结构和功能</w:t>
      </w:r>
      <w:bookmarkEnd w:id="38"/>
    </w:p>
    <w:p>
      <w:pPr>
        <w:numPr>
          <w:ilvl w:val="1"/>
          <w:numId w:val="3"/>
        </w:numPr>
        <w:spacing w:line="240" w:lineRule="auto"/>
        <w:contextualSpacing/>
        <w:outlineLvl w:val="2"/>
        <w:rPr>
          <w:rFonts w:ascii="仿宋_GB2312" w:hAnsi="宋体" w:eastAsia="仿宋_GB2312"/>
          <w:sz w:val="18"/>
          <w:szCs w:val="18"/>
        </w:rPr>
      </w:pPr>
      <w:bookmarkStart w:id="39" w:name="_Toc356463484"/>
      <w:r>
        <w:rPr>
          <w:rFonts w:hint="eastAsia" w:ascii="仿宋_GB2312" w:hAnsi="宋体" w:eastAsia="仿宋_GB2312"/>
          <w:sz w:val="18"/>
          <w:szCs w:val="18"/>
        </w:rPr>
        <w:t>咀嚼和吞咽功能障碍</w:t>
      </w:r>
      <w:bookmarkEnd w:id="39"/>
    </w:p>
    <w:p>
      <w:pPr>
        <w:ind w:firstLine="360" w:firstLineChars="200"/>
        <w:contextualSpacing/>
        <w:rPr>
          <w:rFonts w:ascii="仿宋_GB2312" w:hAnsi="宋体" w:eastAsia="仿宋_GB2312"/>
          <w:sz w:val="18"/>
          <w:szCs w:val="18"/>
        </w:rPr>
      </w:pPr>
      <w:r>
        <w:rPr>
          <w:rFonts w:hint="eastAsia" w:ascii="仿宋_GB2312" w:hAnsi="宋体" w:eastAsia="仿宋_GB2312"/>
          <w:sz w:val="18"/>
          <w:szCs w:val="18"/>
        </w:rPr>
        <w:t>咀嚼是指用后牙（如磨牙）碾、磨或咀嚼食物的功能。吞咽是指通过口腔、咽和食道把食物和饮料以适宜的频率和速度送入胃中的功能。</w:t>
      </w:r>
    </w:p>
    <w:p>
      <w:pPr>
        <w:spacing w:line="240" w:lineRule="exact"/>
        <w:ind w:firstLine="360" w:firstLineChars="200"/>
        <w:contextualSpacing/>
        <w:rPr>
          <w:rFonts w:ascii="仿宋_GB2312" w:hAnsi="宋体" w:eastAsia="仿宋_GB2312"/>
          <w:sz w:val="18"/>
          <w:szCs w:val="18"/>
        </w:rPr>
      </w:pPr>
    </w:p>
    <w:tbl>
      <w:tblPr>
        <w:tblStyle w:val="22"/>
        <w:tblW w:w="979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78"/>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咀嚼、吞咽功能完全丧失</w:t>
            </w:r>
          </w:p>
        </w:tc>
        <w:tc>
          <w:tcPr>
            <w:tcW w:w="1417"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1级</w:t>
            </w:r>
          </w:p>
        </w:tc>
      </w:tr>
    </w:tbl>
    <w:p>
      <w:pPr>
        <w:contextualSpacing/>
        <w:rPr>
          <w:rFonts w:ascii="仿宋_GB2312" w:hAnsi="宋体" w:eastAsia="仿宋_GB2312"/>
          <w:sz w:val="18"/>
          <w:szCs w:val="18"/>
        </w:rPr>
      </w:pPr>
      <w:r>
        <w:rPr>
          <w:rFonts w:hint="eastAsia" w:ascii="仿宋_GB2312" w:hAnsi="宋体" w:eastAsia="仿宋_GB2312"/>
          <w:sz w:val="18"/>
          <w:szCs w:val="18"/>
        </w:rPr>
        <w:t>注：咀嚼、吞咽功能丧失指由于牙齿以外的原因引起器质障碍或机能障碍，以致不能作咀嚼、吞咽运动，除流质食物外不能摄取或吞咽的状态。</w:t>
      </w:r>
    </w:p>
    <w:p>
      <w:pPr>
        <w:spacing w:line="240" w:lineRule="exact"/>
        <w:ind w:firstLine="360" w:firstLineChars="200"/>
        <w:contextualSpacing/>
        <w:rPr>
          <w:rFonts w:ascii="仿宋_GB2312" w:hAnsi="宋体" w:eastAsia="仿宋_GB2312"/>
          <w:sz w:val="18"/>
          <w:szCs w:val="18"/>
        </w:rPr>
      </w:pPr>
    </w:p>
    <w:p>
      <w:pPr>
        <w:numPr>
          <w:ilvl w:val="1"/>
          <w:numId w:val="3"/>
        </w:numPr>
        <w:spacing w:line="240" w:lineRule="auto"/>
        <w:contextualSpacing/>
        <w:outlineLvl w:val="2"/>
        <w:rPr>
          <w:rFonts w:ascii="仿宋_GB2312" w:hAnsi="宋体" w:eastAsia="仿宋_GB2312"/>
          <w:sz w:val="18"/>
          <w:szCs w:val="18"/>
        </w:rPr>
      </w:pPr>
      <w:bookmarkStart w:id="40" w:name="_Toc356463485"/>
      <w:r>
        <w:rPr>
          <w:rFonts w:hint="eastAsia" w:ascii="仿宋_GB2312" w:hAnsi="宋体" w:eastAsia="仿宋_GB2312"/>
          <w:sz w:val="18"/>
          <w:szCs w:val="18"/>
        </w:rPr>
        <w:t>肠的结构损伤</w:t>
      </w:r>
      <w:bookmarkEnd w:id="40"/>
    </w:p>
    <w:p>
      <w:pPr>
        <w:spacing w:line="240" w:lineRule="exact"/>
        <w:ind w:firstLine="360" w:firstLineChars="200"/>
        <w:contextualSpacing/>
        <w:rPr>
          <w:rFonts w:ascii="仿宋_GB2312" w:hAnsi="宋体" w:eastAsia="仿宋_GB2312"/>
          <w:sz w:val="18"/>
          <w:szCs w:val="18"/>
        </w:rPr>
      </w:pPr>
    </w:p>
    <w:tbl>
      <w:tblPr>
        <w:tblStyle w:val="22"/>
        <w:tblW w:w="9809" w:type="dxa"/>
        <w:tblInd w:w="534" w:type="dxa"/>
        <w:tblLayout w:type="autofit"/>
        <w:tblCellMar>
          <w:top w:w="0" w:type="dxa"/>
          <w:left w:w="108" w:type="dxa"/>
          <w:bottom w:w="0" w:type="dxa"/>
          <w:right w:w="108" w:type="dxa"/>
        </w:tblCellMar>
      </w:tblPr>
      <w:tblGrid>
        <w:gridCol w:w="8392"/>
        <w:gridCol w:w="1417"/>
      </w:tblGrid>
      <w:tr>
        <w:tblPrEx>
          <w:tblCellMar>
            <w:top w:w="0" w:type="dxa"/>
            <w:left w:w="108" w:type="dxa"/>
            <w:bottom w:w="0" w:type="dxa"/>
            <w:right w:w="108" w:type="dxa"/>
          </w:tblCellMar>
        </w:tblPrEx>
        <w:trPr>
          <w:wBefore w:w="0" w:type="dxa"/>
          <w:wAfter w:w="0" w:type="dxa"/>
          <w:trHeight w:val="157" w:hRule="atLeast"/>
        </w:trPr>
        <w:tc>
          <w:tcPr>
            <w:tcW w:w="839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腹部损伤导致小肠切除大于等于</w:t>
            </w:r>
            <w:r>
              <w:rPr>
                <w:rFonts w:ascii="仿宋_GB2312" w:hAnsi="宋体" w:eastAsia="仿宋_GB2312"/>
                <w:sz w:val="18"/>
                <w:szCs w:val="18"/>
              </w:rPr>
              <w:t>90%</w:t>
            </w:r>
          </w:p>
        </w:tc>
        <w:tc>
          <w:tcPr>
            <w:tcW w:w="1417" w:type="dxa"/>
            <w:tcBorders>
              <w:top w:val="single" w:color="auto" w:sz="4" w:space="0"/>
              <w:left w:val="nil"/>
              <w:bottom w:val="single" w:color="auto" w:sz="4" w:space="0"/>
              <w:right w:val="single" w:color="auto" w:sz="4" w:space="0"/>
            </w:tcBorders>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 xml:space="preserve">1 </w:t>
            </w:r>
            <w:r>
              <w:rPr>
                <w:rFonts w:hint="eastAsia" w:ascii="仿宋_GB2312" w:hAnsi="宋体" w:eastAsia="仿宋_GB2312"/>
                <w:sz w:val="18"/>
                <w:szCs w:val="18"/>
              </w:rPr>
              <w:t>级</w:t>
            </w:r>
          </w:p>
        </w:tc>
      </w:tr>
      <w:tr>
        <w:tblPrEx>
          <w:tblCellMar>
            <w:top w:w="0" w:type="dxa"/>
            <w:left w:w="108" w:type="dxa"/>
            <w:bottom w:w="0" w:type="dxa"/>
            <w:right w:w="108" w:type="dxa"/>
          </w:tblCellMar>
        </w:tblPrEx>
        <w:trPr>
          <w:wBefore w:w="0" w:type="dxa"/>
          <w:wAfter w:w="0" w:type="dxa"/>
          <w:trHeight w:val="81" w:hRule="atLeast"/>
        </w:trPr>
        <w:tc>
          <w:tcPr>
            <w:tcW w:w="839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腹部损伤导致小肠切除大于等于</w:t>
            </w:r>
            <w:r>
              <w:rPr>
                <w:rFonts w:ascii="仿宋_GB2312" w:hAnsi="宋体" w:eastAsia="仿宋_GB2312"/>
                <w:sz w:val="18"/>
                <w:szCs w:val="18"/>
              </w:rPr>
              <w:t>75%，合并短肠综合症</w:t>
            </w:r>
          </w:p>
        </w:tc>
        <w:tc>
          <w:tcPr>
            <w:tcW w:w="1417" w:type="dxa"/>
            <w:tcBorders>
              <w:top w:val="single" w:color="auto" w:sz="4" w:space="0"/>
              <w:left w:val="nil"/>
              <w:bottom w:val="single" w:color="auto" w:sz="4" w:space="0"/>
              <w:right w:val="single" w:color="auto" w:sz="4" w:space="0"/>
            </w:tcBorders>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2级</w:t>
            </w:r>
          </w:p>
        </w:tc>
      </w:tr>
      <w:tr>
        <w:tblPrEx>
          <w:tblCellMar>
            <w:top w:w="0" w:type="dxa"/>
            <w:left w:w="108" w:type="dxa"/>
            <w:bottom w:w="0" w:type="dxa"/>
            <w:right w:w="108" w:type="dxa"/>
          </w:tblCellMar>
        </w:tblPrEx>
        <w:trPr>
          <w:wBefore w:w="0" w:type="dxa"/>
          <w:wAfter w:w="0" w:type="dxa"/>
          <w:trHeight w:val="185" w:hRule="atLeast"/>
        </w:trPr>
        <w:tc>
          <w:tcPr>
            <w:tcW w:w="839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腹部损伤导致小肠切除大于等于</w:t>
            </w:r>
            <w:r>
              <w:rPr>
                <w:rFonts w:ascii="仿宋_GB2312" w:hAnsi="宋体" w:eastAsia="仿宋_GB2312"/>
                <w:sz w:val="18"/>
                <w:szCs w:val="18"/>
              </w:rPr>
              <w:t>75%</w:t>
            </w:r>
          </w:p>
        </w:tc>
        <w:tc>
          <w:tcPr>
            <w:tcW w:w="1417" w:type="dxa"/>
            <w:tcBorders>
              <w:top w:val="single" w:color="auto" w:sz="4" w:space="0"/>
              <w:left w:val="nil"/>
              <w:bottom w:val="single" w:color="auto" w:sz="4" w:space="0"/>
              <w:right w:val="single" w:color="auto" w:sz="4" w:space="0"/>
            </w:tcBorders>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4级</w:t>
            </w:r>
          </w:p>
        </w:tc>
      </w:tr>
      <w:tr>
        <w:tblPrEx>
          <w:tblCellMar>
            <w:top w:w="0" w:type="dxa"/>
            <w:left w:w="108" w:type="dxa"/>
            <w:bottom w:w="0" w:type="dxa"/>
            <w:right w:w="108" w:type="dxa"/>
          </w:tblCellMar>
        </w:tblPrEx>
        <w:trPr>
          <w:wBefore w:w="0" w:type="dxa"/>
          <w:wAfter w:w="0" w:type="dxa"/>
          <w:trHeight w:val="135" w:hRule="atLeast"/>
        </w:trPr>
        <w:tc>
          <w:tcPr>
            <w:tcW w:w="839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腹部或骨盆部损伤导致全结肠、直肠、肛门结构切除，回肠造瘘</w:t>
            </w:r>
          </w:p>
        </w:tc>
        <w:tc>
          <w:tcPr>
            <w:tcW w:w="1417" w:type="dxa"/>
            <w:tcBorders>
              <w:top w:val="single" w:color="auto" w:sz="4" w:space="0"/>
              <w:left w:val="nil"/>
              <w:bottom w:val="single" w:color="auto" w:sz="4" w:space="0"/>
              <w:right w:val="single" w:color="auto" w:sz="4" w:space="0"/>
            </w:tcBorders>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4级</w:t>
            </w:r>
          </w:p>
        </w:tc>
      </w:tr>
      <w:tr>
        <w:tblPrEx>
          <w:tblCellMar>
            <w:top w:w="0" w:type="dxa"/>
            <w:left w:w="108" w:type="dxa"/>
            <w:bottom w:w="0" w:type="dxa"/>
            <w:right w:w="108" w:type="dxa"/>
          </w:tblCellMar>
        </w:tblPrEx>
        <w:trPr>
          <w:wBefore w:w="0" w:type="dxa"/>
          <w:wAfter w:w="0" w:type="dxa"/>
          <w:trHeight w:val="64" w:hRule="atLeast"/>
        </w:trPr>
        <w:tc>
          <w:tcPr>
            <w:tcW w:w="8392" w:type="dxa"/>
            <w:tcBorders>
              <w:top w:val="nil"/>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腹部或骨盆部损伤导致直肠、肛门切除，且结肠部分切除，结肠造瘘</w:t>
            </w:r>
          </w:p>
        </w:tc>
        <w:tc>
          <w:tcPr>
            <w:tcW w:w="1417" w:type="dxa"/>
            <w:tcBorders>
              <w:top w:val="nil"/>
              <w:left w:val="nil"/>
              <w:bottom w:val="single" w:color="auto" w:sz="4" w:space="0"/>
              <w:right w:val="single" w:color="auto" w:sz="4" w:space="0"/>
            </w:tcBorders>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5级</w:t>
            </w:r>
          </w:p>
        </w:tc>
      </w:tr>
      <w:tr>
        <w:tblPrEx>
          <w:tblCellMar>
            <w:top w:w="0" w:type="dxa"/>
            <w:left w:w="108" w:type="dxa"/>
            <w:bottom w:w="0" w:type="dxa"/>
            <w:right w:w="108" w:type="dxa"/>
          </w:tblCellMar>
        </w:tblPrEx>
        <w:trPr>
          <w:wBefore w:w="0" w:type="dxa"/>
          <w:wAfter w:w="0" w:type="dxa"/>
          <w:trHeight w:val="64" w:hRule="atLeast"/>
        </w:trPr>
        <w:tc>
          <w:tcPr>
            <w:tcW w:w="8392" w:type="dxa"/>
            <w:tcBorders>
              <w:top w:val="nil"/>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腹部损伤导致小肠切除大于等于</w:t>
            </w:r>
            <w:r>
              <w:rPr>
                <w:rFonts w:ascii="仿宋_GB2312" w:hAnsi="宋体" w:eastAsia="仿宋_GB2312"/>
                <w:sz w:val="18"/>
                <w:szCs w:val="18"/>
              </w:rPr>
              <w:t>50%,且包括回盲部切除</w:t>
            </w:r>
          </w:p>
        </w:tc>
        <w:tc>
          <w:tcPr>
            <w:tcW w:w="1417" w:type="dxa"/>
            <w:tcBorders>
              <w:top w:val="nil"/>
              <w:left w:val="nil"/>
              <w:bottom w:val="single" w:color="auto" w:sz="4" w:space="0"/>
              <w:right w:val="single" w:color="auto" w:sz="4" w:space="0"/>
            </w:tcBorders>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6级</w:t>
            </w:r>
          </w:p>
        </w:tc>
      </w:tr>
      <w:tr>
        <w:tblPrEx>
          <w:tblCellMar>
            <w:top w:w="0" w:type="dxa"/>
            <w:left w:w="108" w:type="dxa"/>
            <w:bottom w:w="0" w:type="dxa"/>
            <w:right w:w="108" w:type="dxa"/>
          </w:tblCellMar>
        </w:tblPrEx>
        <w:trPr>
          <w:wBefore w:w="0" w:type="dxa"/>
          <w:wAfter w:w="0" w:type="dxa"/>
          <w:trHeight w:val="113" w:hRule="atLeast"/>
        </w:trPr>
        <w:tc>
          <w:tcPr>
            <w:tcW w:w="8392" w:type="dxa"/>
            <w:tcBorders>
              <w:top w:val="nil"/>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腹部损伤导致小肠切除大于等于</w:t>
            </w:r>
            <w:r>
              <w:rPr>
                <w:rFonts w:ascii="仿宋_GB2312" w:hAnsi="宋体" w:eastAsia="仿宋_GB2312"/>
                <w:sz w:val="18"/>
                <w:szCs w:val="18"/>
              </w:rPr>
              <w:t>50%</w:t>
            </w:r>
          </w:p>
        </w:tc>
        <w:tc>
          <w:tcPr>
            <w:tcW w:w="1417" w:type="dxa"/>
            <w:tcBorders>
              <w:top w:val="nil"/>
              <w:left w:val="nil"/>
              <w:bottom w:val="single" w:color="auto" w:sz="4" w:space="0"/>
              <w:right w:val="single" w:color="auto" w:sz="4" w:space="0"/>
            </w:tcBorders>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7级</w:t>
            </w:r>
          </w:p>
        </w:tc>
      </w:tr>
      <w:tr>
        <w:tblPrEx>
          <w:tblCellMar>
            <w:top w:w="0" w:type="dxa"/>
            <w:left w:w="108" w:type="dxa"/>
            <w:bottom w:w="0" w:type="dxa"/>
            <w:right w:w="108" w:type="dxa"/>
          </w:tblCellMar>
        </w:tblPrEx>
        <w:trPr>
          <w:wBefore w:w="0" w:type="dxa"/>
          <w:wAfter w:w="0" w:type="dxa"/>
          <w:trHeight w:val="207" w:hRule="atLeast"/>
        </w:trPr>
        <w:tc>
          <w:tcPr>
            <w:tcW w:w="8392" w:type="dxa"/>
            <w:tcBorders>
              <w:top w:val="nil"/>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腹部损伤导致结肠切除大于等于</w:t>
            </w:r>
            <w:r>
              <w:rPr>
                <w:rFonts w:ascii="仿宋_GB2312" w:hAnsi="宋体" w:eastAsia="仿宋_GB2312"/>
                <w:sz w:val="18"/>
                <w:szCs w:val="18"/>
              </w:rPr>
              <w:t>50%</w:t>
            </w:r>
          </w:p>
        </w:tc>
        <w:tc>
          <w:tcPr>
            <w:tcW w:w="1417" w:type="dxa"/>
            <w:tcBorders>
              <w:top w:val="nil"/>
              <w:left w:val="nil"/>
              <w:bottom w:val="single" w:color="auto" w:sz="4" w:space="0"/>
              <w:right w:val="single" w:color="auto" w:sz="4" w:space="0"/>
            </w:tcBorders>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7级</w:t>
            </w:r>
          </w:p>
        </w:tc>
      </w:tr>
      <w:tr>
        <w:tblPrEx>
          <w:tblCellMar>
            <w:top w:w="0" w:type="dxa"/>
            <w:left w:w="108" w:type="dxa"/>
            <w:bottom w:w="0" w:type="dxa"/>
            <w:right w:w="108" w:type="dxa"/>
          </w:tblCellMar>
        </w:tblPrEx>
        <w:trPr>
          <w:wBefore w:w="0" w:type="dxa"/>
          <w:wAfter w:w="0" w:type="dxa"/>
          <w:trHeight w:val="177" w:hRule="atLeast"/>
        </w:trPr>
        <w:tc>
          <w:tcPr>
            <w:tcW w:w="8392" w:type="dxa"/>
            <w:tcBorders>
              <w:top w:val="nil"/>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腹部损伤导致结肠部分切除</w:t>
            </w:r>
          </w:p>
        </w:tc>
        <w:tc>
          <w:tcPr>
            <w:tcW w:w="1417" w:type="dxa"/>
            <w:tcBorders>
              <w:top w:val="nil"/>
              <w:left w:val="nil"/>
              <w:bottom w:val="single" w:color="auto" w:sz="4" w:space="0"/>
              <w:right w:val="single" w:color="auto" w:sz="4" w:space="0"/>
            </w:tcBorders>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r>
        <w:tblPrEx>
          <w:tblCellMar>
            <w:top w:w="0" w:type="dxa"/>
            <w:left w:w="108" w:type="dxa"/>
            <w:bottom w:w="0" w:type="dxa"/>
            <w:right w:w="108" w:type="dxa"/>
          </w:tblCellMar>
        </w:tblPrEx>
        <w:trPr>
          <w:wBefore w:w="0" w:type="dxa"/>
          <w:wAfter w:w="0" w:type="dxa"/>
          <w:trHeight w:val="70" w:hRule="atLeast"/>
        </w:trPr>
        <w:tc>
          <w:tcPr>
            <w:tcW w:w="8392" w:type="dxa"/>
            <w:tcBorders>
              <w:top w:val="nil"/>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骨盆部损伤导致直肠、肛门损伤，且遗留永久性乙状结肠造口</w:t>
            </w:r>
          </w:p>
        </w:tc>
        <w:tc>
          <w:tcPr>
            <w:tcW w:w="1417" w:type="dxa"/>
            <w:tcBorders>
              <w:top w:val="nil"/>
              <w:left w:val="nil"/>
              <w:bottom w:val="single" w:color="auto" w:sz="4" w:space="0"/>
              <w:right w:val="single" w:color="auto" w:sz="4" w:space="0"/>
            </w:tcBorders>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9级</w:t>
            </w:r>
          </w:p>
        </w:tc>
      </w:tr>
      <w:tr>
        <w:tblPrEx>
          <w:tblCellMar>
            <w:top w:w="0" w:type="dxa"/>
            <w:left w:w="108" w:type="dxa"/>
            <w:bottom w:w="0" w:type="dxa"/>
            <w:right w:w="108" w:type="dxa"/>
          </w:tblCellMar>
        </w:tblPrEx>
        <w:trPr>
          <w:wBefore w:w="0" w:type="dxa"/>
          <w:wAfter w:w="0" w:type="dxa"/>
          <w:trHeight w:val="185" w:hRule="atLeast"/>
        </w:trPr>
        <w:tc>
          <w:tcPr>
            <w:tcW w:w="8392" w:type="dxa"/>
            <w:tcBorders>
              <w:top w:val="nil"/>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骨盆部损伤导致直肠、肛门损伤，且瘢痕形成</w:t>
            </w:r>
          </w:p>
        </w:tc>
        <w:tc>
          <w:tcPr>
            <w:tcW w:w="1417" w:type="dxa"/>
            <w:tcBorders>
              <w:top w:val="nil"/>
              <w:left w:val="nil"/>
              <w:bottom w:val="single" w:color="auto" w:sz="4" w:space="0"/>
              <w:right w:val="single" w:color="auto" w:sz="4" w:space="0"/>
            </w:tcBorders>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10级</w:t>
            </w:r>
          </w:p>
        </w:tc>
      </w:tr>
    </w:tbl>
    <w:p>
      <w:pPr>
        <w:spacing w:line="240" w:lineRule="exact"/>
        <w:ind w:firstLine="360" w:firstLineChars="200"/>
        <w:contextualSpacing/>
        <w:rPr>
          <w:rFonts w:ascii="仿宋_GB2312" w:hAnsi="宋体" w:eastAsia="仿宋_GB2312"/>
          <w:sz w:val="18"/>
          <w:szCs w:val="18"/>
        </w:rPr>
      </w:pPr>
    </w:p>
    <w:p>
      <w:pPr>
        <w:numPr>
          <w:ilvl w:val="1"/>
          <w:numId w:val="3"/>
        </w:numPr>
        <w:spacing w:line="240" w:lineRule="auto"/>
        <w:contextualSpacing/>
        <w:outlineLvl w:val="2"/>
        <w:rPr>
          <w:rFonts w:ascii="仿宋_GB2312" w:hAnsi="宋体" w:eastAsia="仿宋_GB2312"/>
          <w:sz w:val="18"/>
          <w:szCs w:val="18"/>
        </w:rPr>
      </w:pPr>
      <w:bookmarkStart w:id="41" w:name="_Toc356463486"/>
      <w:r>
        <w:rPr>
          <w:rFonts w:hint="eastAsia" w:ascii="仿宋_GB2312" w:hAnsi="宋体" w:eastAsia="仿宋_GB2312"/>
          <w:sz w:val="18"/>
          <w:szCs w:val="18"/>
        </w:rPr>
        <w:t>胃结构损伤</w:t>
      </w:r>
      <w:bookmarkEnd w:id="41"/>
    </w:p>
    <w:p>
      <w:pPr>
        <w:spacing w:line="240" w:lineRule="exact"/>
        <w:ind w:firstLine="360" w:firstLineChars="200"/>
        <w:contextualSpacing/>
        <w:rPr>
          <w:rFonts w:ascii="仿宋_GB2312" w:hAnsi="宋体" w:eastAsia="仿宋_GB2312"/>
          <w:sz w:val="18"/>
          <w:szCs w:val="18"/>
        </w:rPr>
      </w:pPr>
    </w:p>
    <w:tbl>
      <w:tblPr>
        <w:tblStyle w:val="22"/>
        <w:tblW w:w="980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92"/>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18" w:hRule="atLeast"/>
        </w:trPr>
        <w:tc>
          <w:tcPr>
            <w:tcW w:w="8392"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腹部损伤导致全胃切除</w:t>
            </w:r>
          </w:p>
        </w:tc>
        <w:tc>
          <w:tcPr>
            <w:tcW w:w="1417"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4级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8392"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腹部损伤导致胃切除大于等于</w:t>
            </w:r>
            <w:r>
              <w:rPr>
                <w:rFonts w:ascii="仿宋_GB2312" w:hAnsi="宋体" w:eastAsia="仿宋_GB2312"/>
                <w:sz w:val="18"/>
                <w:szCs w:val="18"/>
              </w:rPr>
              <w:t>50%</w:t>
            </w:r>
          </w:p>
        </w:tc>
        <w:tc>
          <w:tcPr>
            <w:tcW w:w="1417"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7级</w:t>
            </w:r>
          </w:p>
        </w:tc>
      </w:tr>
    </w:tbl>
    <w:p>
      <w:pPr>
        <w:spacing w:line="240" w:lineRule="exact"/>
        <w:ind w:firstLine="360" w:firstLineChars="200"/>
        <w:contextualSpacing/>
        <w:rPr>
          <w:rFonts w:ascii="仿宋_GB2312" w:hAnsi="宋体" w:eastAsia="仿宋_GB2312"/>
          <w:sz w:val="18"/>
          <w:szCs w:val="18"/>
        </w:rPr>
      </w:pPr>
    </w:p>
    <w:p>
      <w:pPr>
        <w:numPr>
          <w:ilvl w:val="1"/>
          <w:numId w:val="3"/>
        </w:numPr>
        <w:spacing w:line="240" w:lineRule="auto"/>
        <w:contextualSpacing/>
        <w:outlineLvl w:val="2"/>
        <w:rPr>
          <w:rFonts w:ascii="仿宋_GB2312" w:hAnsi="宋体" w:eastAsia="仿宋_GB2312"/>
          <w:sz w:val="18"/>
          <w:szCs w:val="18"/>
        </w:rPr>
      </w:pPr>
      <w:bookmarkStart w:id="42" w:name="_Toc356463487"/>
      <w:r>
        <w:rPr>
          <w:rFonts w:hint="eastAsia" w:ascii="仿宋_GB2312" w:hAnsi="宋体" w:eastAsia="仿宋_GB2312"/>
          <w:sz w:val="18"/>
          <w:szCs w:val="18"/>
        </w:rPr>
        <w:t>胰结构损伤或代谢功能障碍</w:t>
      </w:r>
      <w:bookmarkEnd w:id="42"/>
    </w:p>
    <w:p>
      <w:pPr>
        <w:ind w:firstLine="360" w:firstLineChars="200"/>
        <w:contextualSpacing/>
        <w:rPr>
          <w:rFonts w:ascii="仿宋_GB2312" w:hAnsi="宋体" w:eastAsia="仿宋_GB2312"/>
          <w:sz w:val="18"/>
          <w:szCs w:val="18"/>
        </w:rPr>
      </w:pPr>
      <w:r>
        <w:rPr>
          <w:rFonts w:hint="eastAsia" w:ascii="仿宋_GB2312" w:hAnsi="宋体" w:eastAsia="仿宋_GB2312"/>
          <w:sz w:val="18"/>
          <w:szCs w:val="18"/>
        </w:rPr>
        <w:t>本标准中的代谢功能障碍是指胰岛素依赖。</w:t>
      </w:r>
    </w:p>
    <w:p>
      <w:pPr>
        <w:spacing w:line="240" w:lineRule="exact"/>
        <w:ind w:firstLine="360" w:firstLineChars="200"/>
        <w:contextualSpacing/>
        <w:rPr>
          <w:rFonts w:ascii="仿宋_GB2312" w:hAnsi="宋体" w:eastAsia="仿宋_GB2312"/>
          <w:sz w:val="18"/>
          <w:szCs w:val="18"/>
        </w:rPr>
      </w:pPr>
    </w:p>
    <w:tbl>
      <w:tblPr>
        <w:tblStyle w:val="22"/>
        <w:tblW w:w="980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92"/>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8392"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腹部损伤导致胰完全切除</w:t>
            </w:r>
          </w:p>
        </w:tc>
        <w:tc>
          <w:tcPr>
            <w:tcW w:w="1417"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 xml:space="preserve">1 </w:t>
            </w:r>
            <w:r>
              <w:rPr>
                <w:rFonts w:hint="eastAsia" w:ascii="仿宋_GB2312" w:hAnsi="宋体" w:eastAsia="仿宋_GB2312"/>
                <w:sz w:val="18"/>
                <w:szCs w:val="18"/>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4" w:hRule="atLeast"/>
        </w:trPr>
        <w:tc>
          <w:tcPr>
            <w:tcW w:w="8392"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腹部损伤导致胰切除大于等于</w:t>
            </w:r>
            <w:r>
              <w:rPr>
                <w:rFonts w:ascii="仿宋_GB2312" w:hAnsi="宋体" w:eastAsia="仿宋_GB2312"/>
                <w:sz w:val="18"/>
                <w:szCs w:val="18"/>
              </w:rPr>
              <w:t>50%，且伴有胰岛素依赖</w:t>
            </w:r>
          </w:p>
        </w:tc>
        <w:tc>
          <w:tcPr>
            <w:tcW w:w="1417"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3级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8392"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腹部损伤导致胰头、十二指肠切除</w:t>
            </w:r>
          </w:p>
        </w:tc>
        <w:tc>
          <w:tcPr>
            <w:tcW w:w="1417"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4级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8392"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腹部损伤导致胰切除大于等于</w:t>
            </w:r>
            <w:r>
              <w:rPr>
                <w:rFonts w:ascii="仿宋_GB2312" w:hAnsi="宋体" w:eastAsia="仿宋_GB2312"/>
                <w:sz w:val="18"/>
                <w:szCs w:val="18"/>
              </w:rPr>
              <w:t>50%</w:t>
            </w:r>
          </w:p>
        </w:tc>
        <w:tc>
          <w:tcPr>
            <w:tcW w:w="1417"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6级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8392"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腹部损伤导致胰部分切除</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bl>
    <w:p>
      <w:pPr>
        <w:spacing w:line="240" w:lineRule="exact"/>
        <w:ind w:firstLine="360" w:firstLineChars="200"/>
        <w:contextualSpacing/>
        <w:rPr>
          <w:rFonts w:ascii="仿宋_GB2312" w:hAnsi="宋体" w:eastAsia="仿宋_GB2312"/>
          <w:sz w:val="18"/>
          <w:szCs w:val="18"/>
        </w:rPr>
      </w:pPr>
    </w:p>
    <w:p>
      <w:pPr>
        <w:numPr>
          <w:ilvl w:val="1"/>
          <w:numId w:val="3"/>
        </w:numPr>
        <w:spacing w:line="240" w:lineRule="auto"/>
        <w:contextualSpacing/>
        <w:outlineLvl w:val="2"/>
        <w:rPr>
          <w:rFonts w:ascii="仿宋_GB2312" w:hAnsi="宋体" w:eastAsia="仿宋_GB2312"/>
          <w:sz w:val="18"/>
          <w:szCs w:val="18"/>
        </w:rPr>
      </w:pPr>
      <w:bookmarkStart w:id="43" w:name="_Toc356463488"/>
      <w:r>
        <w:rPr>
          <w:rFonts w:hint="eastAsia" w:ascii="仿宋_GB2312" w:hAnsi="宋体" w:eastAsia="仿宋_GB2312"/>
          <w:sz w:val="18"/>
          <w:szCs w:val="18"/>
        </w:rPr>
        <w:t>肝结构损伤</w:t>
      </w:r>
      <w:bookmarkEnd w:id="43"/>
    </w:p>
    <w:p>
      <w:pPr>
        <w:spacing w:line="240" w:lineRule="exact"/>
        <w:ind w:firstLine="360" w:firstLineChars="200"/>
        <w:contextualSpacing/>
        <w:rPr>
          <w:rFonts w:ascii="仿宋_GB2312" w:hAnsi="宋体" w:eastAsia="仿宋_GB2312"/>
          <w:sz w:val="18"/>
          <w:szCs w:val="18"/>
        </w:rPr>
      </w:pPr>
    </w:p>
    <w:tbl>
      <w:tblPr>
        <w:tblStyle w:val="22"/>
        <w:tblW w:w="980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92"/>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9" w:hRule="atLeast"/>
        </w:trPr>
        <w:tc>
          <w:tcPr>
            <w:tcW w:w="8392"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腹部损伤导致肝切除大于等于</w:t>
            </w:r>
            <w:r>
              <w:rPr>
                <w:rFonts w:ascii="仿宋_GB2312" w:hAnsi="宋体" w:eastAsia="仿宋_GB2312"/>
                <w:sz w:val="18"/>
                <w:szCs w:val="18"/>
              </w:rPr>
              <w:t>75%</w:t>
            </w:r>
          </w:p>
        </w:tc>
        <w:tc>
          <w:tcPr>
            <w:tcW w:w="1417"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2级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43" w:hRule="atLeast"/>
        </w:trPr>
        <w:tc>
          <w:tcPr>
            <w:tcW w:w="8392"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腹部损伤导致肝切除大于等于</w:t>
            </w:r>
            <w:r>
              <w:rPr>
                <w:rFonts w:ascii="仿宋_GB2312" w:hAnsi="宋体" w:eastAsia="仿宋_GB2312"/>
                <w:sz w:val="18"/>
                <w:szCs w:val="18"/>
              </w:rPr>
              <w:t>50%</w:t>
            </w:r>
          </w:p>
        </w:tc>
        <w:tc>
          <w:tcPr>
            <w:tcW w:w="1417"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5级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6" w:hRule="atLeast"/>
        </w:trPr>
        <w:tc>
          <w:tcPr>
            <w:tcW w:w="8392"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腹部损伤导致肝部分切除</w:t>
            </w:r>
          </w:p>
        </w:tc>
        <w:tc>
          <w:tcPr>
            <w:tcW w:w="1417"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bl>
    <w:p>
      <w:pPr>
        <w:spacing w:line="240" w:lineRule="exact"/>
        <w:ind w:firstLine="360" w:firstLineChars="200"/>
        <w:contextualSpacing/>
        <w:rPr>
          <w:rFonts w:ascii="仿宋_GB2312" w:hAnsi="宋体" w:eastAsia="仿宋_GB2312"/>
          <w:sz w:val="18"/>
          <w:szCs w:val="18"/>
        </w:rPr>
      </w:pPr>
    </w:p>
    <w:p>
      <w:pPr>
        <w:numPr>
          <w:ilvl w:val="0"/>
          <w:numId w:val="3"/>
        </w:numPr>
        <w:spacing w:line="240" w:lineRule="auto"/>
        <w:contextualSpacing/>
        <w:outlineLvl w:val="1"/>
        <w:rPr>
          <w:rFonts w:ascii="仿宋_GB2312" w:hAnsi="宋体" w:eastAsia="仿宋_GB2312"/>
          <w:sz w:val="18"/>
          <w:szCs w:val="18"/>
        </w:rPr>
      </w:pPr>
      <w:bookmarkStart w:id="44" w:name="_Toc356463489"/>
      <w:r>
        <w:rPr>
          <w:rFonts w:hint="eastAsia" w:ascii="仿宋_GB2312" w:hAnsi="宋体" w:eastAsia="仿宋_GB2312"/>
          <w:sz w:val="18"/>
          <w:szCs w:val="18"/>
        </w:rPr>
        <w:t>泌尿和生殖系统有关的结构和功能</w:t>
      </w:r>
      <w:bookmarkEnd w:id="44"/>
    </w:p>
    <w:p>
      <w:pPr>
        <w:numPr>
          <w:ilvl w:val="1"/>
          <w:numId w:val="3"/>
        </w:numPr>
        <w:spacing w:line="240" w:lineRule="auto"/>
        <w:contextualSpacing/>
        <w:outlineLvl w:val="2"/>
        <w:rPr>
          <w:rFonts w:ascii="仿宋_GB2312" w:hAnsi="宋体" w:eastAsia="仿宋_GB2312"/>
          <w:sz w:val="18"/>
          <w:szCs w:val="18"/>
        </w:rPr>
      </w:pPr>
      <w:bookmarkStart w:id="45" w:name="OLE_LINK17"/>
      <w:bookmarkStart w:id="46" w:name="_Toc356463490"/>
      <w:r>
        <w:rPr>
          <w:rFonts w:hint="eastAsia" w:ascii="仿宋_GB2312" w:hAnsi="宋体" w:eastAsia="仿宋_GB2312"/>
          <w:sz w:val="18"/>
          <w:szCs w:val="18"/>
        </w:rPr>
        <w:t>泌尿系统</w:t>
      </w:r>
      <w:bookmarkEnd w:id="45"/>
      <w:r>
        <w:rPr>
          <w:rFonts w:hint="eastAsia" w:ascii="仿宋_GB2312" w:hAnsi="宋体" w:eastAsia="仿宋_GB2312"/>
          <w:sz w:val="18"/>
          <w:szCs w:val="18"/>
        </w:rPr>
        <w:t>的结构损伤</w:t>
      </w:r>
      <w:bookmarkEnd w:id="46"/>
    </w:p>
    <w:p>
      <w:pPr>
        <w:spacing w:line="240" w:lineRule="exact"/>
        <w:ind w:firstLine="360" w:firstLineChars="200"/>
        <w:contextualSpacing/>
        <w:rPr>
          <w:rFonts w:ascii="仿宋_GB2312" w:hAnsi="宋体" w:eastAsia="仿宋_GB2312"/>
          <w:sz w:val="18"/>
          <w:szCs w:val="18"/>
        </w:rPr>
      </w:pPr>
    </w:p>
    <w:tbl>
      <w:tblPr>
        <w:tblStyle w:val="22"/>
        <w:tblW w:w="980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92"/>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73" w:hRule="atLeast"/>
        </w:trPr>
        <w:tc>
          <w:tcPr>
            <w:tcW w:w="8392"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腹部损伤导致双侧肾切除</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22" w:hRule="atLeast"/>
        </w:trPr>
        <w:tc>
          <w:tcPr>
            <w:tcW w:w="8392"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腹部损伤导致孤肾切除</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92"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骨盆部损伤导致双侧输尿管缺失</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5级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92"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骨盆部损伤导致双侧输尿管闭锁</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5级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92"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骨盆部损伤导致一侧输尿管缺失，另一侧输尿管闭锁</w:t>
            </w:r>
            <w:r>
              <w:rPr>
                <w:rFonts w:ascii="仿宋_GB2312" w:hAnsi="宋体" w:eastAsia="仿宋_GB2312"/>
                <w:sz w:val="18"/>
                <w:szCs w:val="18"/>
              </w:rPr>
              <w:tab/>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5级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92"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骨盆部损伤导致膀胱切除</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5级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92"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骨盆部损伤导致尿道闭锁</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5</w:t>
            </w:r>
            <w:r>
              <w:rPr>
                <w:rFonts w:hint="eastAsia" w:ascii="仿宋_GB2312" w:hAnsi="宋体" w:eastAsia="仿宋_GB2312"/>
                <w:sz w:val="18"/>
                <w:szCs w:val="18"/>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92"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骨盆部损伤导致一侧输尿管缺失，另一侧输尿管严重狭窄</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7级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92"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骨盆部损伤导致一侧输尿管闭锁，另一侧输尿管严重狭窄</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7级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92"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腹部损伤导致一侧肾切除</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92"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骨盆部损伤导致双侧输尿管严重狭窄</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92"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骨盆部损伤导致一侧输尿管缺失，另一侧输尿管狭窄</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92"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骨盆部损伤导致一侧输尿管闭锁，另一侧输尿管狭窄</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92"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腹部损伤导致一侧肾部分切除</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9级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92"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骨盆部损伤导致一侧输尿管缺失</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9级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92"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骨盆部损伤导致一侧输尿管闭锁</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9级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92"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骨盆部损伤导致尿道狭窄</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9级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92"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骨盆部损伤导致膀胱部分切除</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9级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92"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腹部损伤导致肾破裂修补</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10级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92"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骨盆部损伤导致一侧输尿管严重狭窄</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10级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92"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骨盆部损伤导致膀胱破裂修补</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10级</w:t>
            </w:r>
          </w:p>
        </w:tc>
      </w:tr>
    </w:tbl>
    <w:p>
      <w:pPr>
        <w:spacing w:line="240" w:lineRule="exact"/>
        <w:ind w:firstLine="360" w:firstLineChars="200"/>
        <w:contextualSpacing/>
        <w:rPr>
          <w:rFonts w:ascii="仿宋_GB2312" w:hAnsi="宋体" w:eastAsia="仿宋_GB2312"/>
          <w:sz w:val="18"/>
          <w:szCs w:val="18"/>
        </w:rPr>
      </w:pPr>
    </w:p>
    <w:p>
      <w:pPr>
        <w:numPr>
          <w:ilvl w:val="1"/>
          <w:numId w:val="3"/>
        </w:numPr>
        <w:spacing w:line="240" w:lineRule="auto"/>
        <w:contextualSpacing/>
        <w:outlineLvl w:val="2"/>
        <w:rPr>
          <w:rFonts w:ascii="仿宋_GB2312" w:hAnsi="宋体" w:eastAsia="仿宋_GB2312"/>
          <w:sz w:val="18"/>
          <w:szCs w:val="18"/>
        </w:rPr>
      </w:pPr>
      <w:bookmarkStart w:id="47" w:name="_Toc356463491"/>
      <w:r>
        <w:rPr>
          <w:rFonts w:hint="eastAsia" w:ascii="仿宋_GB2312" w:hAnsi="宋体" w:eastAsia="仿宋_GB2312"/>
          <w:sz w:val="18"/>
          <w:szCs w:val="18"/>
        </w:rPr>
        <w:t>生殖系统的结构损伤</w:t>
      </w:r>
      <w:bookmarkEnd w:id="47"/>
    </w:p>
    <w:p>
      <w:pPr>
        <w:spacing w:line="240" w:lineRule="exact"/>
        <w:ind w:firstLine="360" w:firstLineChars="200"/>
        <w:contextualSpacing/>
        <w:rPr>
          <w:rFonts w:ascii="仿宋_GB2312" w:hAnsi="宋体" w:eastAsia="仿宋_GB2312"/>
          <w:sz w:val="18"/>
          <w:szCs w:val="18"/>
        </w:rPr>
      </w:pPr>
    </w:p>
    <w:tbl>
      <w:tblPr>
        <w:tblStyle w:val="22"/>
        <w:tblW w:w="9809" w:type="dxa"/>
        <w:tblInd w:w="534" w:type="dxa"/>
        <w:tblLayout w:type="autofit"/>
        <w:tblCellMar>
          <w:top w:w="0" w:type="dxa"/>
          <w:left w:w="108" w:type="dxa"/>
          <w:bottom w:w="0" w:type="dxa"/>
          <w:right w:w="108" w:type="dxa"/>
        </w:tblCellMar>
      </w:tblPr>
      <w:tblGrid>
        <w:gridCol w:w="8392"/>
        <w:gridCol w:w="1417"/>
      </w:tblGrid>
      <w:tr>
        <w:tblPrEx>
          <w:tblCellMar>
            <w:top w:w="0" w:type="dxa"/>
            <w:left w:w="108" w:type="dxa"/>
            <w:bottom w:w="0" w:type="dxa"/>
            <w:right w:w="108" w:type="dxa"/>
          </w:tblCellMar>
        </w:tblPrEx>
        <w:trPr>
          <w:wBefore w:w="0" w:type="dxa"/>
          <w:wAfter w:w="0" w:type="dxa"/>
          <w:trHeight w:val="70" w:hRule="atLeast"/>
        </w:trPr>
        <w:tc>
          <w:tcPr>
            <w:tcW w:w="839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会阴部损伤导致双侧睾丸缺失</w:t>
            </w:r>
          </w:p>
        </w:tc>
        <w:tc>
          <w:tcPr>
            <w:tcW w:w="1417" w:type="dxa"/>
            <w:tcBorders>
              <w:top w:val="single" w:color="auto" w:sz="4" w:space="0"/>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3级</w:t>
            </w:r>
          </w:p>
        </w:tc>
      </w:tr>
      <w:tr>
        <w:tblPrEx>
          <w:tblCellMar>
            <w:top w:w="0" w:type="dxa"/>
            <w:left w:w="108" w:type="dxa"/>
            <w:bottom w:w="0" w:type="dxa"/>
            <w:right w:w="108" w:type="dxa"/>
          </w:tblCellMar>
        </w:tblPrEx>
        <w:trPr>
          <w:wBefore w:w="0" w:type="dxa"/>
          <w:wAfter w:w="0" w:type="dxa"/>
          <w:trHeight w:val="275" w:hRule="atLeast"/>
        </w:trPr>
        <w:tc>
          <w:tcPr>
            <w:tcW w:w="839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会阴部损伤导致双侧睾丸完全萎缩</w:t>
            </w:r>
          </w:p>
        </w:tc>
        <w:tc>
          <w:tcPr>
            <w:tcW w:w="1417" w:type="dxa"/>
            <w:tcBorders>
              <w:top w:val="single" w:color="auto" w:sz="4" w:space="0"/>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3级</w:t>
            </w:r>
          </w:p>
        </w:tc>
      </w:tr>
      <w:tr>
        <w:tblPrEx>
          <w:tblCellMar>
            <w:top w:w="0" w:type="dxa"/>
            <w:left w:w="108" w:type="dxa"/>
            <w:bottom w:w="0" w:type="dxa"/>
            <w:right w:w="108" w:type="dxa"/>
          </w:tblCellMar>
        </w:tblPrEx>
        <w:trPr>
          <w:wBefore w:w="0" w:type="dxa"/>
          <w:wAfter w:w="0" w:type="dxa"/>
          <w:trHeight w:val="275" w:hRule="atLeast"/>
        </w:trPr>
        <w:tc>
          <w:tcPr>
            <w:tcW w:w="839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会阴部损伤导致一侧睾丸缺失，另一侧睾丸完全萎缩</w:t>
            </w:r>
          </w:p>
        </w:tc>
        <w:tc>
          <w:tcPr>
            <w:tcW w:w="1417" w:type="dxa"/>
            <w:tcBorders>
              <w:top w:val="single" w:color="auto" w:sz="4" w:space="0"/>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3级</w:t>
            </w:r>
          </w:p>
        </w:tc>
      </w:tr>
      <w:tr>
        <w:tblPrEx>
          <w:tblCellMar>
            <w:top w:w="0" w:type="dxa"/>
            <w:left w:w="108" w:type="dxa"/>
            <w:bottom w:w="0" w:type="dxa"/>
            <w:right w:w="108" w:type="dxa"/>
          </w:tblCellMar>
        </w:tblPrEx>
        <w:trPr>
          <w:wBefore w:w="0" w:type="dxa"/>
          <w:wAfter w:w="0" w:type="dxa"/>
          <w:trHeight w:val="70" w:hRule="atLeast"/>
        </w:trPr>
        <w:tc>
          <w:tcPr>
            <w:tcW w:w="839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会阴部损伤导致阴茎体完全缺失</w:t>
            </w:r>
          </w:p>
        </w:tc>
        <w:tc>
          <w:tcPr>
            <w:tcW w:w="1417" w:type="dxa"/>
            <w:tcBorders>
              <w:top w:val="single" w:color="auto" w:sz="4" w:space="0"/>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4级</w:t>
            </w:r>
          </w:p>
        </w:tc>
      </w:tr>
      <w:tr>
        <w:tblPrEx>
          <w:tblCellMar>
            <w:top w:w="0" w:type="dxa"/>
            <w:left w:w="108" w:type="dxa"/>
            <w:bottom w:w="0" w:type="dxa"/>
            <w:right w:w="108" w:type="dxa"/>
          </w:tblCellMar>
        </w:tblPrEx>
        <w:trPr>
          <w:wBefore w:w="0" w:type="dxa"/>
          <w:wAfter w:w="0" w:type="dxa"/>
          <w:trHeight w:val="70" w:hRule="atLeast"/>
        </w:trPr>
        <w:tc>
          <w:tcPr>
            <w:tcW w:w="839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会阴部损伤导致阴道闭锁</w:t>
            </w:r>
          </w:p>
        </w:tc>
        <w:tc>
          <w:tcPr>
            <w:tcW w:w="1417" w:type="dxa"/>
            <w:tcBorders>
              <w:top w:val="single" w:color="auto" w:sz="4" w:space="0"/>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5级</w:t>
            </w:r>
          </w:p>
        </w:tc>
      </w:tr>
      <w:tr>
        <w:tblPrEx>
          <w:tblCellMar>
            <w:top w:w="0" w:type="dxa"/>
            <w:left w:w="108" w:type="dxa"/>
            <w:bottom w:w="0" w:type="dxa"/>
            <w:right w:w="108" w:type="dxa"/>
          </w:tblCellMar>
        </w:tblPrEx>
        <w:trPr>
          <w:wBefore w:w="0" w:type="dxa"/>
          <w:wAfter w:w="0" w:type="dxa"/>
          <w:trHeight w:val="64" w:hRule="atLeast"/>
        </w:trPr>
        <w:tc>
          <w:tcPr>
            <w:tcW w:w="839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会阴部损伤导致阴茎体缺失大于</w:t>
            </w:r>
            <w:r>
              <w:rPr>
                <w:rFonts w:ascii="仿宋_GB2312" w:hAnsi="宋体" w:eastAsia="仿宋_GB2312"/>
                <w:sz w:val="18"/>
                <w:szCs w:val="18"/>
              </w:rPr>
              <w:t>50%</w:t>
            </w:r>
          </w:p>
        </w:tc>
        <w:tc>
          <w:tcPr>
            <w:tcW w:w="1417" w:type="dxa"/>
            <w:tcBorders>
              <w:top w:val="single" w:color="auto" w:sz="4" w:space="0"/>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5级</w:t>
            </w:r>
          </w:p>
        </w:tc>
      </w:tr>
      <w:tr>
        <w:tblPrEx>
          <w:tblCellMar>
            <w:top w:w="0" w:type="dxa"/>
            <w:left w:w="108" w:type="dxa"/>
            <w:bottom w:w="0" w:type="dxa"/>
            <w:right w:w="108" w:type="dxa"/>
          </w:tblCellMar>
        </w:tblPrEx>
        <w:trPr>
          <w:wBefore w:w="0" w:type="dxa"/>
          <w:wAfter w:w="0" w:type="dxa"/>
          <w:trHeight w:val="64" w:hRule="atLeast"/>
        </w:trPr>
        <w:tc>
          <w:tcPr>
            <w:tcW w:w="839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会阴部损伤导致双侧输精管缺失</w:t>
            </w:r>
          </w:p>
        </w:tc>
        <w:tc>
          <w:tcPr>
            <w:tcW w:w="1417" w:type="dxa"/>
            <w:tcBorders>
              <w:top w:val="single" w:color="auto" w:sz="4" w:space="0"/>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6级</w:t>
            </w:r>
          </w:p>
        </w:tc>
      </w:tr>
      <w:tr>
        <w:tblPrEx>
          <w:tblCellMar>
            <w:top w:w="0" w:type="dxa"/>
            <w:left w:w="108" w:type="dxa"/>
            <w:bottom w:w="0" w:type="dxa"/>
            <w:right w:w="108" w:type="dxa"/>
          </w:tblCellMar>
        </w:tblPrEx>
        <w:trPr>
          <w:wBefore w:w="0" w:type="dxa"/>
          <w:wAfter w:w="0" w:type="dxa"/>
          <w:trHeight w:val="64" w:hRule="atLeast"/>
        </w:trPr>
        <w:tc>
          <w:tcPr>
            <w:tcW w:w="839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会阴部损伤导致双侧输精管闭锁</w:t>
            </w:r>
          </w:p>
        </w:tc>
        <w:tc>
          <w:tcPr>
            <w:tcW w:w="1417" w:type="dxa"/>
            <w:tcBorders>
              <w:top w:val="single" w:color="auto" w:sz="4" w:space="0"/>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6级</w:t>
            </w:r>
          </w:p>
        </w:tc>
      </w:tr>
      <w:tr>
        <w:tblPrEx>
          <w:tblCellMar>
            <w:top w:w="0" w:type="dxa"/>
            <w:left w:w="108" w:type="dxa"/>
            <w:bottom w:w="0" w:type="dxa"/>
            <w:right w:w="108" w:type="dxa"/>
          </w:tblCellMar>
        </w:tblPrEx>
        <w:trPr>
          <w:wBefore w:w="0" w:type="dxa"/>
          <w:wAfter w:w="0" w:type="dxa"/>
          <w:trHeight w:val="64" w:hRule="atLeast"/>
        </w:trPr>
        <w:tc>
          <w:tcPr>
            <w:tcW w:w="839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会阴部损伤导致一侧输精管缺失，另一侧输精管闭锁</w:t>
            </w:r>
          </w:p>
        </w:tc>
        <w:tc>
          <w:tcPr>
            <w:tcW w:w="1417" w:type="dxa"/>
            <w:tcBorders>
              <w:top w:val="single" w:color="auto" w:sz="4" w:space="0"/>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6级</w:t>
            </w:r>
          </w:p>
        </w:tc>
      </w:tr>
      <w:tr>
        <w:tblPrEx>
          <w:tblCellMar>
            <w:top w:w="0" w:type="dxa"/>
            <w:left w:w="108" w:type="dxa"/>
            <w:bottom w:w="0" w:type="dxa"/>
            <w:right w:w="108" w:type="dxa"/>
          </w:tblCellMar>
        </w:tblPrEx>
        <w:trPr>
          <w:wBefore w:w="0" w:type="dxa"/>
          <w:wAfter w:w="0" w:type="dxa"/>
          <w:trHeight w:val="70" w:hRule="atLeast"/>
        </w:trPr>
        <w:tc>
          <w:tcPr>
            <w:tcW w:w="839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胸部损伤导致女性双侧乳房缺失</w:t>
            </w:r>
          </w:p>
        </w:tc>
        <w:tc>
          <w:tcPr>
            <w:tcW w:w="1417" w:type="dxa"/>
            <w:tcBorders>
              <w:top w:val="single" w:color="auto" w:sz="4" w:space="0"/>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7级</w:t>
            </w:r>
          </w:p>
        </w:tc>
      </w:tr>
      <w:tr>
        <w:tblPrEx>
          <w:tblCellMar>
            <w:top w:w="0" w:type="dxa"/>
            <w:left w:w="108" w:type="dxa"/>
            <w:bottom w:w="0" w:type="dxa"/>
            <w:right w:w="108" w:type="dxa"/>
          </w:tblCellMar>
        </w:tblPrEx>
        <w:trPr>
          <w:wBefore w:w="0" w:type="dxa"/>
          <w:wAfter w:w="0" w:type="dxa"/>
          <w:trHeight w:val="196" w:hRule="atLeast"/>
        </w:trPr>
        <w:tc>
          <w:tcPr>
            <w:tcW w:w="839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骨盆部损伤导致子宫切除</w:t>
            </w:r>
          </w:p>
        </w:tc>
        <w:tc>
          <w:tcPr>
            <w:tcW w:w="1417" w:type="dxa"/>
            <w:tcBorders>
              <w:top w:val="single" w:color="auto" w:sz="4" w:space="0"/>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7级</w:t>
            </w:r>
          </w:p>
        </w:tc>
      </w:tr>
      <w:tr>
        <w:tblPrEx>
          <w:tblCellMar>
            <w:top w:w="0" w:type="dxa"/>
            <w:left w:w="108" w:type="dxa"/>
            <w:bottom w:w="0" w:type="dxa"/>
            <w:right w:w="108" w:type="dxa"/>
          </w:tblCellMar>
        </w:tblPrEx>
        <w:trPr>
          <w:wBefore w:w="0" w:type="dxa"/>
          <w:wAfter w:w="0" w:type="dxa"/>
          <w:trHeight w:val="87" w:hRule="atLeast"/>
        </w:trPr>
        <w:tc>
          <w:tcPr>
            <w:tcW w:w="839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胸部损伤导致女性一侧乳房缺失，另一侧乳房部分缺失</w:t>
            </w:r>
          </w:p>
        </w:tc>
        <w:tc>
          <w:tcPr>
            <w:tcW w:w="1417" w:type="dxa"/>
            <w:tcBorders>
              <w:top w:val="single" w:color="auto" w:sz="4" w:space="0"/>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r>
        <w:tblPrEx>
          <w:tblCellMar>
            <w:top w:w="0" w:type="dxa"/>
            <w:left w:w="108" w:type="dxa"/>
            <w:bottom w:w="0" w:type="dxa"/>
            <w:right w:w="108" w:type="dxa"/>
          </w:tblCellMar>
        </w:tblPrEx>
        <w:trPr>
          <w:wBefore w:w="0" w:type="dxa"/>
          <w:wAfter w:w="0" w:type="dxa"/>
          <w:trHeight w:val="70" w:hRule="atLeast"/>
        </w:trPr>
        <w:tc>
          <w:tcPr>
            <w:tcW w:w="839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胸部损伤导致女性一侧乳房缺失</w:t>
            </w:r>
          </w:p>
        </w:tc>
        <w:tc>
          <w:tcPr>
            <w:tcW w:w="1417" w:type="dxa"/>
            <w:tcBorders>
              <w:top w:val="single" w:color="auto" w:sz="4" w:space="0"/>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9级</w:t>
            </w:r>
          </w:p>
        </w:tc>
      </w:tr>
      <w:tr>
        <w:tblPrEx>
          <w:tblCellMar>
            <w:top w:w="0" w:type="dxa"/>
            <w:left w:w="108" w:type="dxa"/>
            <w:bottom w:w="0" w:type="dxa"/>
            <w:right w:w="108" w:type="dxa"/>
          </w:tblCellMar>
        </w:tblPrEx>
        <w:trPr>
          <w:wBefore w:w="0" w:type="dxa"/>
          <w:wAfter w:w="0" w:type="dxa"/>
          <w:trHeight w:val="64" w:hRule="atLeast"/>
        </w:trPr>
        <w:tc>
          <w:tcPr>
            <w:tcW w:w="8392" w:type="dxa"/>
            <w:tcBorders>
              <w:top w:val="nil"/>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骨盆部损伤导致子宫部分切除</w:t>
            </w:r>
          </w:p>
        </w:tc>
        <w:tc>
          <w:tcPr>
            <w:tcW w:w="1417" w:type="dxa"/>
            <w:tcBorders>
              <w:top w:val="single" w:color="auto" w:sz="4" w:space="0"/>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9级</w:t>
            </w:r>
          </w:p>
        </w:tc>
      </w:tr>
      <w:tr>
        <w:tblPrEx>
          <w:tblCellMar>
            <w:top w:w="0" w:type="dxa"/>
            <w:left w:w="108" w:type="dxa"/>
            <w:bottom w:w="0" w:type="dxa"/>
            <w:right w:w="108" w:type="dxa"/>
          </w:tblCellMar>
        </w:tblPrEx>
        <w:trPr>
          <w:wBefore w:w="0" w:type="dxa"/>
          <w:wAfter w:w="0" w:type="dxa"/>
          <w:trHeight w:val="64" w:hRule="atLeast"/>
        </w:trPr>
        <w:tc>
          <w:tcPr>
            <w:tcW w:w="8392" w:type="dxa"/>
            <w:tcBorders>
              <w:top w:val="nil"/>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骨盆部损伤导致子宫破裂修补</w:t>
            </w:r>
          </w:p>
        </w:tc>
        <w:tc>
          <w:tcPr>
            <w:tcW w:w="1417" w:type="dxa"/>
            <w:tcBorders>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10级</w:t>
            </w:r>
          </w:p>
        </w:tc>
      </w:tr>
      <w:tr>
        <w:tblPrEx>
          <w:tblCellMar>
            <w:top w:w="0" w:type="dxa"/>
            <w:left w:w="108" w:type="dxa"/>
            <w:bottom w:w="0" w:type="dxa"/>
            <w:right w:w="108" w:type="dxa"/>
          </w:tblCellMar>
        </w:tblPrEx>
        <w:trPr>
          <w:wBefore w:w="0" w:type="dxa"/>
          <w:wAfter w:w="0" w:type="dxa"/>
          <w:trHeight w:val="70" w:hRule="atLeast"/>
        </w:trPr>
        <w:tc>
          <w:tcPr>
            <w:tcW w:w="8392" w:type="dxa"/>
            <w:tcBorders>
              <w:top w:val="nil"/>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会阴部损伤导致一侧睾丸缺失</w:t>
            </w:r>
          </w:p>
        </w:tc>
        <w:tc>
          <w:tcPr>
            <w:tcW w:w="1417" w:type="dxa"/>
            <w:tcBorders>
              <w:top w:val="nil"/>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10级</w:t>
            </w:r>
          </w:p>
        </w:tc>
      </w:tr>
      <w:tr>
        <w:tblPrEx>
          <w:tblCellMar>
            <w:top w:w="0" w:type="dxa"/>
            <w:left w:w="108" w:type="dxa"/>
            <w:bottom w:w="0" w:type="dxa"/>
            <w:right w:w="108" w:type="dxa"/>
          </w:tblCellMar>
        </w:tblPrEx>
        <w:trPr>
          <w:wBefore w:w="0" w:type="dxa"/>
          <w:wAfter w:w="0" w:type="dxa"/>
          <w:trHeight w:val="70" w:hRule="atLeast"/>
        </w:trPr>
        <w:tc>
          <w:tcPr>
            <w:tcW w:w="8392" w:type="dxa"/>
            <w:tcBorders>
              <w:top w:val="nil"/>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会阴部损伤导致一侧睾丸完全萎缩</w:t>
            </w:r>
          </w:p>
        </w:tc>
        <w:tc>
          <w:tcPr>
            <w:tcW w:w="1417" w:type="dxa"/>
            <w:tcBorders>
              <w:top w:val="nil"/>
              <w:left w:val="nil"/>
              <w:bottom w:val="single" w:color="auto" w:sz="4" w:space="0"/>
              <w:right w:val="single" w:color="auto" w:sz="4" w:space="0"/>
            </w:tcBorders>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10级</w:t>
            </w:r>
          </w:p>
        </w:tc>
      </w:tr>
      <w:tr>
        <w:tblPrEx>
          <w:tblCellMar>
            <w:top w:w="0" w:type="dxa"/>
            <w:left w:w="108" w:type="dxa"/>
            <w:bottom w:w="0" w:type="dxa"/>
            <w:right w:w="108" w:type="dxa"/>
          </w:tblCellMar>
        </w:tblPrEx>
        <w:trPr>
          <w:wBefore w:w="0" w:type="dxa"/>
          <w:wAfter w:w="0" w:type="dxa"/>
          <w:trHeight w:val="70" w:hRule="atLeast"/>
        </w:trPr>
        <w:tc>
          <w:tcPr>
            <w:tcW w:w="8392" w:type="dxa"/>
            <w:tcBorders>
              <w:top w:val="nil"/>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会阴部损伤导致一侧输精管缺失</w:t>
            </w:r>
          </w:p>
        </w:tc>
        <w:tc>
          <w:tcPr>
            <w:tcW w:w="1417" w:type="dxa"/>
            <w:tcBorders>
              <w:top w:val="nil"/>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10级</w:t>
            </w:r>
          </w:p>
        </w:tc>
      </w:tr>
      <w:tr>
        <w:tblPrEx>
          <w:tblCellMar>
            <w:top w:w="0" w:type="dxa"/>
            <w:left w:w="108" w:type="dxa"/>
            <w:bottom w:w="0" w:type="dxa"/>
            <w:right w:w="108" w:type="dxa"/>
          </w:tblCellMar>
        </w:tblPrEx>
        <w:trPr>
          <w:wBefore w:w="0" w:type="dxa"/>
          <w:wAfter w:w="0" w:type="dxa"/>
          <w:trHeight w:val="70" w:hRule="atLeast"/>
        </w:trPr>
        <w:tc>
          <w:tcPr>
            <w:tcW w:w="8392" w:type="dxa"/>
            <w:tcBorders>
              <w:top w:val="nil"/>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会阴部损伤导致一侧输精管闭锁</w:t>
            </w:r>
          </w:p>
        </w:tc>
        <w:tc>
          <w:tcPr>
            <w:tcW w:w="1417" w:type="dxa"/>
            <w:tcBorders>
              <w:top w:val="nil"/>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10级</w:t>
            </w:r>
          </w:p>
        </w:tc>
      </w:tr>
    </w:tbl>
    <w:p>
      <w:pPr>
        <w:spacing w:line="240" w:lineRule="exact"/>
        <w:ind w:firstLine="360" w:firstLineChars="200"/>
        <w:contextualSpacing/>
        <w:rPr>
          <w:rFonts w:ascii="仿宋_GB2312" w:hAnsi="宋体" w:eastAsia="仿宋_GB2312"/>
          <w:sz w:val="18"/>
          <w:szCs w:val="18"/>
        </w:rPr>
      </w:pPr>
    </w:p>
    <w:p>
      <w:pPr>
        <w:numPr>
          <w:ilvl w:val="0"/>
          <w:numId w:val="3"/>
        </w:numPr>
        <w:spacing w:line="240" w:lineRule="auto"/>
        <w:contextualSpacing/>
        <w:outlineLvl w:val="1"/>
        <w:rPr>
          <w:rFonts w:ascii="仿宋_GB2312" w:hAnsi="宋体" w:eastAsia="仿宋_GB2312"/>
          <w:sz w:val="18"/>
          <w:szCs w:val="18"/>
        </w:rPr>
      </w:pPr>
      <w:bookmarkStart w:id="48" w:name="_Toc356463492"/>
      <w:r>
        <w:rPr>
          <w:rFonts w:hint="eastAsia" w:ascii="仿宋_GB2312" w:hAnsi="宋体" w:eastAsia="仿宋_GB2312"/>
          <w:sz w:val="18"/>
          <w:szCs w:val="18"/>
        </w:rPr>
        <w:t>神经肌肉骨骼和运动有关的结构和功能</w:t>
      </w:r>
      <w:bookmarkEnd w:id="48"/>
    </w:p>
    <w:p>
      <w:pPr>
        <w:numPr>
          <w:ilvl w:val="1"/>
          <w:numId w:val="3"/>
        </w:numPr>
        <w:spacing w:line="240" w:lineRule="auto"/>
        <w:contextualSpacing/>
        <w:outlineLvl w:val="2"/>
        <w:rPr>
          <w:rFonts w:ascii="仿宋_GB2312" w:hAnsi="宋体" w:eastAsia="仿宋_GB2312"/>
          <w:sz w:val="18"/>
          <w:szCs w:val="18"/>
        </w:rPr>
      </w:pPr>
      <w:bookmarkStart w:id="49" w:name="_Toc356463493"/>
      <w:r>
        <w:rPr>
          <w:rFonts w:hint="eastAsia" w:ascii="仿宋_GB2312" w:hAnsi="宋体" w:eastAsia="仿宋_GB2312"/>
          <w:sz w:val="18"/>
          <w:szCs w:val="18"/>
        </w:rPr>
        <w:t>头颈部的结构损伤</w:t>
      </w:r>
      <w:bookmarkEnd w:id="49"/>
    </w:p>
    <w:p>
      <w:pPr>
        <w:spacing w:line="240" w:lineRule="exact"/>
        <w:ind w:firstLine="360" w:firstLineChars="200"/>
        <w:contextualSpacing/>
        <w:rPr>
          <w:rFonts w:ascii="仿宋_GB2312" w:hAnsi="宋体" w:eastAsia="仿宋_GB2312"/>
          <w:sz w:val="18"/>
          <w:szCs w:val="18"/>
        </w:rPr>
      </w:pPr>
    </w:p>
    <w:tbl>
      <w:tblPr>
        <w:tblStyle w:val="22"/>
        <w:tblW w:w="979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78"/>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93"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双侧上颌骨完全缺失</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2级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4"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双侧下颌骨完全缺失</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2级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31"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一侧上颌骨及对侧下颌骨完全缺失</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2级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31"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同侧上、下颌骨完全缺失</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3级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31"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上颌骨、下颌骨缺损，且牙齿脱落大于等于</w:t>
            </w:r>
            <w:r>
              <w:rPr>
                <w:rFonts w:ascii="仿宋_GB2312" w:hAnsi="宋体" w:eastAsia="仿宋_GB2312"/>
                <w:sz w:val="18"/>
                <w:szCs w:val="18"/>
              </w:rPr>
              <w:t>24枚</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3级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98"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一侧上颌骨完全缺失</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3级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26"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一侧下颌骨完全缺失</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3级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一侧上颌骨缺损大于等于</w:t>
            </w:r>
            <w:r>
              <w:rPr>
                <w:rFonts w:ascii="仿宋_GB2312" w:hAnsi="宋体" w:eastAsia="仿宋_GB2312"/>
                <w:sz w:val="18"/>
                <w:szCs w:val="18"/>
              </w:rPr>
              <w:t>50%，且口腔、颜面部软组织缺损大于20cm2</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4级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4"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一侧下颌骨缺损大于等于</w:t>
            </w:r>
            <w:r>
              <w:rPr>
                <w:rFonts w:ascii="仿宋_GB2312" w:hAnsi="宋体" w:eastAsia="仿宋_GB2312"/>
                <w:sz w:val="18"/>
                <w:szCs w:val="18"/>
              </w:rPr>
              <w:t>6cm，且口腔、颜面部软组织缺损大于20cm2</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4级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面颊部洞穿性缺损大于</w:t>
            </w:r>
            <w:r>
              <w:rPr>
                <w:rFonts w:ascii="仿宋_GB2312" w:hAnsi="宋体" w:eastAsia="仿宋_GB2312"/>
                <w:sz w:val="18"/>
                <w:szCs w:val="18"/>
              </w:rPr>
              <w:t>20cm2</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4级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44"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上颌骨、下颌骨缺损，且牙齿脱落大于等于</w:t>
            </w:r>
            <w:r>
              <w:rPr>
                <w:rFonts w:ascii="仿宋_GB2312" w:hAnsi="宋体" w:eastAsia="仿宋_GB2312"/>
                <w:sz w:val="18"/>
                <w:szCs w:val="18"/>
              </w:rPr>
              <w:t>20枚</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5级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89"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一侧上颌骨缺损大于</w:t>
            </w:r>
            <w:r>
              <w:rPr>
                <w:rFonts w:ascii="仿宋_GB2312" w:hAnsi="宋体" w:eastAsia="仿宋_GB2312"/>
                <w:sz w:val="18"/>
                <w:szCs w:val="18"/>
              </w:rPr>
              <w:t>25%，小于50%，且口腔、颜面部软组织缺损大于10cm2</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5级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85"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一侧下颌骨缺损大于等于</w:t>
            </w:r>
            <w:r>
              <w:rPr>
                <w:rFonts w:ascii="仿宋_GB2312" w:hAnsi="宋体" w:eastAsia="仿宋_GB2312"/>
                <w:sz w:val="18"/>
                <w:szCs w:val="18"/>
              </w:rPr>
              <w:t>4cm，且口腔、颜面部软组织缺损大于10cm2</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5级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一侧上颌骨缺损等于</w:t>
            </w:r>
            <w:r>
              <w:rPr>
                <w:rFonts w:ascii="仿宋_GB2312" w:hAnsi="宋体" w:eastAsia="仿宋_GB2312"/>
                <w:sz w:val="18"/>
                <w:szCs w:val="18"/>
              </w:rPr>
              <w:t>25%，且口腔、颜面部软组织缺损大于10cm2</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6级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2"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面部软组织缺损大于</w:t>
            </w:r>
            <w:r>
              <w:rPr>
                <w:rFonts w:ascii="仿宋_GB2312" w:hAnsi="宋体" w:eastAsia="仿宋_GB2312"/>
                <w:sz w:val="18"/>
                <w:szCs w:val="18"/>
              </w:rPr>
              <w:t>20cm2</w:t>
            </w:r>
            <w:r>
              <w:rPr>
                <w:rFonts w:hint="eastAsia" w:ascii="仿宋_GB2312" w:hAnsi="宋体" w:eastAsia="仿宋_GB2312"/>
                <w:sz w:val="18"/>
                <w:szCs w:val="18"/>
              </w:rPr>
              <w:t>，且伴发涎瘘</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6级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5"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上颌骨、下颌骨缺损，且牙齿脱落大于等于</w:t>
            </w:r>
            <w:r>
              <w:rPr>
                <w:rFonts w:ascii="仿宋_GB2312" w:hAnsi="宋体" w:eastAsia="仿宋_GB2312"/>
                <w:sz w:val="18"/>
                <w:szCs w:val="18"/>
              </w:rPr>
              <w:t>16枚</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7级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37"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上颌骨、下颌骨缺损，且牙齿脱落大于等于</w:t>
            </w:r>
            <w:r>
              <w:rPr>
                <w:rFonts w:ascii="仿宋_GB2312" w:hAnsi="宋体" w:eastAsia="仿宋_GB2312"/>
                <w:sz w:val="18"/>
                <w:szCs w:val="18"/>
              </w:rPr>
              <w:t>12枚</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00"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上颌骨、下颌骨缺损，且牙齿脱落大于等于</w:t>
            </w:r>
            <w:r>
              <w:rPr>
                <w:rFonts w:ascii="仿宋_GB2312" w:hAnsi="宋体" w:eastAsia="仿宋_GB2312"/>
                <w:sz w:val="18"/>
                <w:szCs w:val="18"/>
              </w:rPr>
              <w:t>8枚</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9级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上颌骨、下颌骨缺损，且牙齿脱落大于等于</w:t>
            </w:r>
            <w:r>
              <w:rPr>
                <w:rFonts w:ascii="仿宋_GB2312" w:hAnsi="宋体" w:eastAsia="仿宋_GB2312"/>
                <w:sz w:val="18"/>
                <w:szCs w:val="18"/>
              </w:rPr>
              <w:t>4枚</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10级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4"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颅骨缺损大于等于</w:t>
            </w:r>
            <w:r>
              <w:rPr>
                <w:rFonts w:ascii="仿宋_GB2312" w:hAnsi="宋体" w:eastAsia="仿宋_GB2312"/>
                <w:sz w:val="18"/>
                <w:szCs w:val="18"/>
              </w:rPr>
              <w:t>6cm2</w:t>
            </w:r>
          </w:p>
        </w:tc>
        <w:tc>
          <w:tcPr>
            <w:tcW w:w="1417"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10级</w:t>
            </w:r>
          </w:p>
        </w:tc>
      </w:tr>
    </w:tbl>
    <w:p>
      <w:pPr>
        <w:spacing w:line="240" w:lineRule="exact"/>
        <w:ind w:firstLine="360" w:firstLineChars="200"/>
        <w:contextualSpacing/>
        <w:rPr>
          <w:rFonts w:ascii="仿宋_GB2312" w:hAnsi="宋体" w:eastAsia="仿宋_GB2312"/>
          <w:sz w:val="18"/>
          <w:szCs w:val="18"/>
        </w:rPr>
      </w:pPr>
    </w:p>
    <w:p>
      <w:pPr>
        <w:numPr>
          <w:ilvl w:val="1"/>
          <w:numId w:val="3"/>
        </w:numPr>
        <w:spacing w:line="240" w:lineRule="auto"/>
        <w:contextualSpacing/>
        <w:outlineLvl w:val="2"/>
        <w:rPr>
          <w:rFonts w:ascii="仿宋_GB2312" w:hAnsi="宋体" w:eastAsia="仿宋_GB2312"/>
          <w:sz w:val="18"/>
          <w:szCs w:val="18"/>
        </w:rPr>
      </w:pPr>
      <w:bookmarkStart w:id="50" w:name="_Toc356463494"/>
      <w:r>
        <w:rPr>
          <w:rFonts w:hint="eastAsia" w:ascii="仿宋_GB2312" w:hAnsi="宋体" w:eastAsia="仿宋_GB2312"/>
          <w:sz w:val="18"/>
          <w:szCs w:val="18"/>
        </w:rPr>
        <w:t>头颈部关节功能障碍</w:t>
      </w:r>
      <w:bookmarkEnd w:id="50"/>
    </w:p>
    <w:p>
      <w:pPr>
        <w:spacing w:line="240" w:lineRule="exact"/>
        <w:ind w:firstLine="360" w:firstLineChars="200"/>
        <w:contextualSpacing/>
        <w:rPr>
          <w:rFonts w:ascii="仿宋_GB2312" w:hAnsi="宋体" w:eastAsia="仿宋_GB2312"/>
          <w:sz w:val="18"/>
          <w:szCs w:val="18"/>
        </w:rPr>
      </w:pPr>
    </w:p>
    <w:tbl>
      <w:tblPr>
        <w:tblStyle w:val="22"/>
        <w:tblW w:w="9781"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4"/>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46" w:hRule="atLeast"/>
        </w:trPr>
        <w:tc>
          <w:tcPr>
            <w:tcW w:w="8364"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单侧颞下颌关节强直，张口困难Ⅲ度</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6级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93" w:hRule="atLeast"/>
        </w:trPr>
        <w:tc>
          <w:tcPr>
            <w:tcW w:w="8364"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双侧颞下颌关节强直，张口困难Ⅲ度</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6级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8364"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双侧颞下颌关节强直，张口困难Ⅱ度</w:t>
            </w:r>
            <w:r>
              <w:rPr>
                <w:rFonts w:ascii="仿宋_GB2312" w:hAnsi="宋体" w:eastAsia="仿宋_GB2312"/>
                <w:sz w:val="18"/>
                <w:szCs w:val="18"/>
              </w:rPr>
              <w:t xml:space="preserve"> </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73" w:hRule="atLeast"/>
        </w:trPr>
        <w:tc>
          <w:tcPr>
            <w:tcW w:w="8364"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一侧颞下颌关节强直，张口困难</w:t>
            </w:r>
            <w:r>
              <w:rPr>
                <w:rFonts w:ascii="仿宋_GB2312" w:hAnsi="宋体" w:eastAsia="仿宋_GB2312"/>
                <w:sz w:val="18"/>
                <w:szCs w:val="18"/>
              </w:rPr>
              <w:t>I度</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10级</w:t>
            </w:r>
          </w:p>
        </w:tc>
      </w:tr>
    </w:tbl>
    <w:p>
      <w:pPr>
        <w:contextualSpacing/>
        <w:rPr>
          <w:rFonts w:ascii="仿宋_GB2312" w:hAnsi="宋体" w:eastAsia="仿宋_GB2312"/>
          <w:sz w:val="18"/>
          <w:szCs w:val="18"/>
        </w:rPr>
      </w:pPr>
      <w:r>
        <w:rPr>
          <w:rFonts w:hint="eastAsia" w:ascii="仿宋_GB2312" w:hAnsi="宋体" w:eastAsia="仿宋_GB2312"/>
          <w:sz w:val="18"/>
          <w:szCs w:val="18"/>
        </w:rPr>
        <w:t>注：张口困难判定及测量方法是以患者自身的食指、中指、无名指并列垂直置入上、下中切牙切缘间测量。正常张口度指张口时上述三指可垂直置入上、下切牙切缘间（相当于</w:t>
      </w:r>
      <w:r>
        <w:rPr>
          <w:rFonts w:ascii="仿宋_GB2312" w:hAnsi="宋体" w:eastAsia="仿宋_GB2312"/>
          <w:sz w:val="18"/>
          <w:szCs w:val="18"/>
        </w:rPr>
        <w:t>4.5cm左右）；张口困难I度指大张口时，只能垂直置</w:t>
      </w:r>
      <w:r>
        <w:rPr>
          <w:rFonts w:hint="eastAsia" w:ascii="仿宋_GB2312" w:hAnsi="宋体" w:eastAsia="仿宋_GB2312"/>
          <w:sz w:val="18"/>
          <w:szCs w:val="18"/>
        </w:rPr>
        <w:t>入</w:t>
      </w:r>
      <w:r>
        <w:rPr>
          <w:rFonts w:ascii="仿宋_GB2312" w:hAnsi="宋体" w:eastAsia="仿宋_GB2312"/>
          <w:sz w:val="18"/>
          <w:szCs w:val="18"/>
        </w:rPr>
        <w:t>食指和中指（相当于3cm左右）；张口困难</w:t>
      </w:r>
      <w:r>
        <w:rPr>
          <w:rFonts w:hint="eastAsia" w:ascii="仿宋_GB2312" w:hAnsi="宋体" w:eastAsia="仿宋_GB2312"/>
          <w:sz w:val="18"/>
          <w:szCs w:val="18"/>
        </w:rPr>
        <w:t>Ⅱ</w:t>
      </w:r>
      <w:r>
        <w:rPr>
          <w:rFonts w:ascii="仿宋_GB2312" w:hAnsi="宋体" w:eastAsia="仿宋_GB2312"/>
          <w:sz w:val="18"/>
          <w:szCs w:val="18"/>
        </w:rPr>
        <w:t>度指大张口时，只能垂直置</w:t>
      </w:r>
      <w:r>
        <w:rPr>
          <w:rFonts w:hint="eastAsia" w:ascii="仿宋_GB2312" w:hAnsi="宋体" w:eastAsia="仿宋_GB2312"/>
          <w:sz w:val="18"/>
          <w:szCs w:val="18"/>
        </w:rPr>
        <w:t>入</w:t>
      </w:r>
      <w:r>
        <w:rPr>
          <w:rFonts w:ascii="仿宋_GB2312" w:hAnsi="宋体" w:eastAsia="仿宋_GB2312"/>
          <w:sz w:val="18"/>
          <w:szCs w:val="18"/>
        </w:rPr>
        <w:t>食指（相当于1.7cm左右</w:t>
      </w:r>
      <w:r>
        <w:rPr>
          <w:rFonts w:hint="eastAsia" w:ascii="仿宋_GB2312" w:hAnsi="宋体" w:eastAsia="仿宋_GB2312"/>
          <w:sz w:val="18"/>
          <w:szCs w:val="18"/>
        </w:rPr>
        <w:t>）；张口困难Ⅲ</w:t>
      </w:r>
      <w:r>
        <w:rPr>
          <w:rFonts w:ascii="仿宋_GB2312" w:hAnsi="宋体" w:eastAsia="仿宋_GB2312"/>
          <w:sz w:val="18"/>
          <w:szCs w:val="18"/>
        </w:rPr>
        <w:t>度指大张口时，上、下切牙间距小于食指之横径。</w:t>
      </w:r>
    </w:p>
    <w:p>
      <w:pPr>
        <w:numPr>
          <w:ilvl w:val="1"/>
          <w:numId w:val="3"/>
        </w:numPr>
        <w:spacing w:line="240" w:lineRule="auto"/>
        <w:contextualSpacing/>
        <w:outlineLvl w:val="2"/>
        <w:rPr>
          <w:rFonts w:ascii="仿宋_GB2312" w:hAnsi="宋体" w:eastAsia="仿宋_GB2312"/>
          <w:sz w:val="18"/>
          <w:szCs w:val="18"/>
        </w:rPr>
      </w:pPr>
      <w:bookmarkStart w:id="51" w:name="_Toc356463495"/>
      <w:r>
        <w:rPr>
          <w:rFonts w:hint="eastAsia" w:ascii="仿宋_GB2312" w:hAnsi="宋体" w:eastAsia="仿宋_GB2312"/>
          <w:sz w:val="18"/>
          <w:szCs w:val="18"/>
        </w:rPr>
        <w:t>上肢的结构损伤，手功能或关节功能障碍</w:t>
      </w:r>
      <w:bookmarkEnd w:id="51"/>
    </w:p>
    <w:p>
      <w:pPr>
        <w:ind w:firstLine="480"/>
        <w:contextualSpacing/>
        <w:rPr>
          <w:rFonts w:ascii="仿宋_GB2312" w:hAnsi="宋体" w:eastAsia="仿宋_GB2312"/>
          <w:sz w:val="18"/>
          <w:szCs w:val="18"/>
        </w:rPr>
      </w:pPr>
    </w:p>
    <w:tbl>
      <w:tblPr>
        <w:tblStyle w:val="22"/>
        <w:tblW w:w="9781"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4"/>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24" w:hRule="atLeast"/>
        </w:trPr>
        <w:tc>
          <w:tcPr>
            <w:tcW w:w="8364"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双手完全缺失</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4级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83" w:hRule="atLeast"/>
        </w:trPr>
        <w:tc>
          <w:tcPr>
            <w:tcW w:w="8364"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双手完全丧失功能</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4</w:t>
            </w:r>
            <w:r>
              <w:rPr>
                <w:rFonts w:hint="eastAsia" w:ascii="仿宋_GB2312" w:hAnsi="宋体" w:eastAsia="仿宋_GB2312"/>
                <w:sz w:val="18"/>
                <w:szCs w:val="18"/>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83" w:hRule="atLeast"/>
        </w:trPr>
        <w:tc>
          <w:tcPr>
            <w:tcW w:w="8364"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一手完全缺失，另一手完全丧失功能</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4</w:t>
            </w:r>
            <w:r>
              <w:rPr>
                <w:rFonts w:hint="eastAsia" w:ascii="仿宋_GB2312" w:hAnsi="宋体" w:eastAsia="仿宋_GB2312"/>
                <w:sz w:val="18"/>
                <w:szCs w:val="18"/>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8364"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双手缺失（或丧失功能）大于等于</w:t>
            </w:r>
            <w:r>
              <w:rPr>
                <w:rFonts w:ascii="仿宋_GB2312" w:hAnsi="宋体" w:eastAsia="仿宋_GB2312"/>
                <w:sz w:val="18"/>
                <w:szCs w:val="18"/>
              </w:rPr>
              <w:t>90%</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5级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8364"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双手缺失（或丧失功能）大于等于</w:t>
            </w:r>
            <w:r>
              <w:rPr>
                <w:rFonts w:ascii="仿宋_GB2312" w:hAnsi="宋体" w:eastAsia="仿宋_GB2312"/>
                <w:sz w:val="18"/>
                <w:szCs w:val="18"/>
              </w:rPr>
              <w:t>70%</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6级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8364"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双手缺失（或丧失功能）大于等于5</w:t>
            </w:r>
            <w:r>
              <w:rPr>
                <w:rFonts w:ascii="仿宋_GB2312" w:hAnsi="宋体" w:eastAsia="仿宋_GB2312"/>
                <w:sz w:val="18"/>
                <w:szCs w:val="18"/>
              </w:rPr>
              <w:t>0%</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hint="eastAsia" w:ascii="仿宋_GB2312" w:hAnsi="宋体" w:eastAsia="仿宋_GB2312"/>
                <w:sz w:val="18"/>
                <w:szCs w:val="18"/>
              </w:rPr>
              <w:t>7</w:t>
            </w:r>
            <w:r>
              <w:rPr>
                <w:rFonts w:ascii="仿宋_GB2312" w:hAnsi="宋体" w:eastAsia="仿宋_GB2312"/>
                <w:sz w:val="18"/>
                <w:szCs w:val="18"/>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一上肢三大关节中，有两个关节完全丧失功能</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7级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2"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一上肢三大关节中，有一个关节完全丧失功能</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2" w:hRule="atLeast"/>
        </w:trPr>
        <w:tc>
          <w:tcPr>
            <w:tcW w:w="8364"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双手缺失（或丧失功能）大于等于</w:t>
            </w:r>
            <w:r>
              <w:rPr>
                <w:rFonts w:ascii="仿宋_GB2312" w:hAnsi="宋体" w:eastAsia="仿宋_GB2312"/>
                <w:sz w:val="18"/>
                <w:szCs w:val="18"/>
              </w:rPr>
              <w:t>30%</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8364"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双手缺失（或丧失功能）大于等于</w:t>
            </w:r>
            <w:r>
              <w:rPr>
                <w:rFonts w:ascii="仿宋_GB2312" w:hAnsi="宋体" w:eastAsia="仿宋_GB2312"/>
                <w:sz w:val="18"/>
                <w:szCs w:val="18"/>
              </w:rPr>
              <w:t>10%</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9级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89" w:hRule="atLeast"/>
        </w:trPr>
        <w:tc>
          <w:tcPr>
            <w:tcW w:w="8364"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双上肢长度相差大于等于</w:t>
            </w:r>
            <w:r>
              <w:rPr>
                <w:rFonts w:ascii="仿宋_GB2312" w:hAnsi="宋体" w:eastAsia="仿宋_GB2312"/>
                <w:sz w:val="18"/>
                <w:szCs w:val="18"/>
              </w:rPr>
              <w:t>10cm</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9</w:t>
            </w:r>
            <w:r>
              <w:rPr>
                <w:rFonts w:hint="eastAsia" w:ascii="仿宋_GB2312" w:hAnsi="宋体" w:eastAsia="仿宋_GB2312"/>
                <w:sz w:val="18"/>
                <w:szCs w:val="18"/>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66" w:hRule="atLeast"/>
        </w:trPr>
        <w:tc>
          <w:tcPr>
            <w:tcW w:w="8364"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双上肢长度相差大于等于</w:t>
            </w:r>
            <w:r>
              <w:rPr>
                <w:rFonts w:ascii="仿宋_GB2312" w:hAnsi="宋体" w:eastAsia="仿宋_GB2312"/>
                <w:sz w:val="18"/>
                <w:szCs w:val="18"/>
              </w:rPr>
              <w:t>4cm</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10级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66"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一上肢三大关节中，因骨折累及关节面导致一个关节功能部分丧失</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10级</w:t>
            </w:r>
          </w:p>
        </w:tc>
      </w:tr>
    </w:tbl>
    <w:p>
      <w:pPr>
        <w:contextualSpacing/>
        <w:rPr>
          <w:rFonts w:ascii="仿宋_GB2312" w:hAnsi="宋体" w:eastAsia="仿宋_GB2312"/>
          <w:sz w:val="18"/>
          <w:szCs w:val="18"/>
        </w:rPr>
      </w:pPr>
      <w:r>
        <w:rPr>
          <w:rFonts w:hint="eastAsia" w:ascii="仿宋_GB2312" w:hAnsi="宋体" w:eastAsia="仿宋_GB2312"/>
          <w:sz w:val="18"/>
          <w:szCs w:val="18"/>
        </w:rPr>
        <w:t>注：手缺失和丧失功能的计算：</w:t>
      </w:r>
      <w:bookmarkStart w:id="52" w:name="OLE_LINK28"/>
      <w:bookmarkStart w:id="53" w:name="OLE_LINK29"/>
      <w:r>
        <w:rPr>
          <w:rFonts w:hint="eastAsia" w:ascii="仿宋_GB2312" w:hAnsi="宋体" w:eastAsia="仿宋_GB2312"/>
          <w:sz w:val="18"/>
          <w:szCs w:val="18"/>
        </w:rPr>
        <w:t>一手拇指占一手功能的</w:t>
      </w:r>
      <w:r>
        <w:rPr>
          <w:rFonts w:ascii="仿宋_GB2312" w:hAnsi="宋体" w:eastAsia="仿宋_GB2312"/>
          <w:sz w:val="18"/>
          <w:szCs w:val="18"/>
        </w:rPr>
        <w:t>36%，其中末节和近节指节各占18%；食指、中指各占一手功能的18%，其中末节</w:t>
      </w:r>
      <w:r>
        <w:rPr>
          <w:rFonts w:hint="eastAsia" w:ascii="仿宋_GB2312" w:hAnsi="宋体" w:eastAsia="仿宋_GB2312"/>
          <w:sz w:val="18"/>
          <w:szCs w:val="18"/>
        </w:rPr>
        <w:t>指节占</w:t>
      </w:r>
      <w:r>
        <w:rPr>
          <w:rFonts w:ascii="仿宋_GB2312" w:hAnsi="宋体" w:eastAsia="仿宋_GB2312"/>
          <w:sz w:val="18"/>
          <w:szCs w:val="18"/>
        </w:rPr>
        <w:t>8%，中节</w:t>
      </w:r>
      <w:r>
        <w:rPr>
          <w:rFonts w:hint="eastAsia" w:ascii="仿宋_GB2312" w:hAnsi="宋体" w:eastAsia="仿宋_GB2312"/>
          <w:sz w:val="18"/>
          <w:szCs w:val="18"/>
        </w:rPr>
        <w:t>指节占</w:t>
      </w:r>
      <w:r>
        <w:rPr>
          <w:rFonts w:ascii="仿宋_GB2312" w:hAnsi="宋体" w:eastAsia="仿宋_GB2312"/>
          <w:sz w:val="18"/>
          <w:szCs w:val="18"/>
        </w:rPr>
        <w:t>7%，近节</w:t>
      </w:r>
      <w:r>
        <w:rPr>
          <w:rFonts w:hint="eastAsia" w:ascii="仿宋_GB2312" w:hAnsi="宋体" w:eastAsia="仿宋_GB2312"/>
          <w:sz w:val="18"/>
          <w:szCs w:val="18"/>
        </w:rPr>
        <w:t>指节占</w:t>
      </w:r>
      <w:r>
        <w:rPr>
          <w:rFonts w:ascii="仿宋_GB2312" w:hAnsi="宋体" w:eastAsia="仿宋_GB2312"/>
          <w:sz w:val="18"/>
          <w:szCs w:val="18"/>
        </w:rPr>
        <w:t>3%；无名指和小指各占一手功能的9%，其中末节</w:t>
      </w:r>
      <w:r>
        <w:rPr>
          <w:rFonts w:hint="eastAsia" w:ascii="仿宋_GB2312" w:hAnsi="宋体" w:eastAsia="仿宋_GB2312"/>
          <w:sz w:val="18"/>
          <w:szCs w:val="18"/>
        </w:rPr>
        <w:t>指节占</w:t>
      </w:r>
      <w:r>
        <w:rPr>
          <w:rFonts w:ascii="仿宋_GB2312" w:hAnsi="宋体" w:eastAsia="仿宋_GB2312"/>
          <w:sz w:val="18"/>
          <w:szCs w:val="18"/>
        </w:rPr>
        <w:t>4%，中节</w:t>
      </w:r>
      <w:r>
        <w:rPr>
          <w:rFonts w:hint="eastAsia" w:ascii="仿宋_GB2312" w:hAnsi="宋体" w:eastAsia="仿宋_GB2312"/>
          <w:sz w:val="18"/>
          <w:szCs w:val="18"/>
        </w:rPr>
        <w:t>指节占</w:t>
      </w:r>
      <w:r>
        <w:rPr>
          <w:rFonts w:ascii="仿宋_GB2312" w:hAnsi="宋体" w:eastAsia="仿宋_GB2312"/>
          <w:sz w:val="18"/>
          <w:szCs w:val="18"/>
        </w:rPr>
        <w:t>3%，近节</w:t>
      </w:r>
      <w:r>
        <w:rPr>
          <w:rFonts w:hint="eastAsia" w:ascii="仿宋_GB2312" w:hAnsi="宋体" w:eastAsia="仿宋_GB2312"/>
          <w:sz w:val="18"/>
          <w:szCs w:val="18"/>
        </w:rPr>
        <w:t>指节占</w:t>
      </w:r>
      <w:r>
        <w:rPr>
          <w:rFonts w:ascii="仿宋_GB2312" w:hAnsi="宋体" w:eastAsia="仿宋_GB2312"/>
          <w:sz w:val="18"/>
          <w:szCs w:val="18"/>
        </w:rPr>
        <w:t>2%。</w:t>
      </w:r>
      <w:r>
        <w:rPr>
          <w:rFonts w:hint="eastAsia" w:ascii="仿宋_GB2312" w:hAnsi="宋体" w:eastAsia="仿宋_GB2312"/>
          <w:sz w:val="18"/>
          <w:szCs w:val="18"/>
        </w:rPr>
        <w:t>一手掌占一手功能的</w:t>
      </w:r>
      <w:r>
        <w:rPr>
          <w:rFonts w:ascii="仿宋_GB2312" w:hAnsi="宋体" w:eastAsia="仿宋_GB2312"/>
          <w:sz w:val="18"/>
          <w:szCs w:val="18"/>
        </w:rPr>
        <w:t>10%，其中第一掌骨占4%，第二、第三掌骨各占2%，第四、第五掌骨各占1%。本标准中，双手缺失或丧失功能的程度是按前面方</w:t>
      </w:r>
      <w:r>
        <w:rPr>
          <w:rFonts w:hint="eastAsia" w:ascii="仿宋_GB2312" w:hAnsi="宋体" w:eastAsia="仿宋_GB2312"/>
          <w:sz w:val="18"/>
          <w:szCs w:val="18"/>
        </w:rPr>
        <w:t>式</w:t>
      </w:r>
      <w:r>
        <w:rPr>
          <w:rFonts w:ascii="仿宋_GB2312" w:hAnsi="宋体" w:eastAsia="仿宋_GB2312"/>
          <w:sz w:val="18"/>
          <w:szCs w:val="18"/>
        </w:rPr>
        <w:t>累加计算的结果。</w:t>
      </w:r>
      <w:bookmarkEnd w:id="52"/>
      <w:bookmarkEnd w:id="53"/>
    </w:p>
    <w:p>
      <w:pPr>
        <w:spacing w:line="240" w:lineRule="exact"/>
        <w:ind w:firstLine="360" w:firstLineChars="200"/>
        <w:contextualSpacing/>
        <w:rPr>
          <w:rFonts w:ascii="仿宋_GB2312" w:hAnsi="宋体" w:eastAsia="仿宋_GB2312"/>
          <w:sz w:val="18"/>
          <w:szCs w:val="18"/>
        </w:rPr>
      </w:pPr>
    </w:p>
    <w:p>
      <w:pPr>
        <w:numPr>
          <w:ilvl w:val="1"/>
          <w:numId w:val="3"/>
        </w:numPr>
        <w:spacing w:line="240" w:lineRule="auto"/>
        <w:contextualSpacing/>
        <w:outlineLvl w:val="2"/>
        <w:rPr>
          <w:rFonts w:ascii="仿宋_GB2312" w:hAnsi="宋体" w:eastAsia="仿宋_GB2312"/>
          <w:sz w:val="18"/>
          <w:szCs w:val="18"/>
        </w:rPr>
      </w:pPr>
      <w:bookmarkStart w:id="54" w:name="_Toc356463496"/>
      <w:r>
        <w:rPr>
          <w:rFonts w:hint="eastAsia" w:ascii="仿宋_GB2312" w:hAnsi="宋体" w:eastAsia="仿宋_GB2312"/>
          <w:sz w:val="18"/>
          <w:szCs w:val="18"/>
        </w:rPr>
        <w:t>骨盆部的结构损伤</w:t>
      </w:r>
      <w:bookmarkEnd w:id="54"/>
    </w:p>
    <w:p>
      <w:pPr>
        <w:spacing w:line="240" w:lineRule="exact"/>
        <w:ind w:firstLine="360" w:firstLineChars="200"/>
        <w:contextualSpacing/>
        <w:rPr>
          <w:rFonts w:ascii="仿宋_GB2312" w:hAnsi="宋体" w:eastAsia="仿宋_GB2312"/>
          <w:sz w:val="18"/>
          <w:szCs w:val="18"/>
        </w:rPr>
      </w:pPr>
    </w:p>
    <w:tbl>
      <w:tblPr>
        <w:tblStyle w:val="22"/>
        <w:tblW w:w="9781"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4"/>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82"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骨盆环骨折，且两下肢相对长度相差大于等于</w:t>
            </w:r>
            <w:r>
              <w:rPr>
                <w:rFonts w:ascii="仿宋_GB2312" w:hAnsi="宋体" w:eastAsia="仿宋_GB2312"/>
                <w:sz w:val="18"/>
                <w:szCs w:val="18"/>
              </w:rPr>
              <w:t>8cm</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7级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33"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髋臼骨折，且两下肢相对长度相差大于等于</w:t>
            </w:r>
            <w:r>
              <w:rPr>
                <w:rFonts w:ascii="仿宋_GB2312" w:hAnsi="宋体" w:eastAsia="仿宋_GB2312"/>
                <w:sz w:val="18"/>
                <w:szCs w:val="18"/>
              </w:rPr>
              <w:t>8cm</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7级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06"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骨盆环骨折，且两下肢相对长度相差大于等于</w:t>
            </w:r>
            <w:r>
              <w:rPr>
                <w:rFonts w:ascii="仿宋_GB2312" w:hAnsi="宋体" w:eastAsia="仿宋_GB2312"/>
                <w:sz w:val="18"/>
                <w:szCs w:val="18"/>
              </w:rPr>
              <w:t>6cm</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24"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髋臼骨折，且两下肢相对长度相差大于等于</w:t>
            </w:r>
            <w:r>
              <w:rPr>
                <w:rFonts w:ascii="仿宋_GB2312" w:hAnsi="宋体" w:eastAsia="仿宋_GB2312"/>
                <w:sz w:val="18"/>
                <w:szCs w:val="18"/>
              </w:rPr>
              <w:t>6cm</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4"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骨盆环骨折，且两下肢相对长度相差大于等于</w:t>
            </w:r>
            <w:r>
              <w:rPr>
                <w:rFonts w:ascii="仿宋_GB2312" w:hAnsi="宋体" w:eastAsia="仿宋_GB2312"/>
                <w:sz w:val="18"/>
                <w:szCs w:val="18"/>
              </w:rPr>
              <w:t>4cm</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9级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10"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髋臼骨折，且两下肢相对长度相差大于等于</w:t>
            </w:r>
            <w:r>
              <w:rPr>
                <w:rFonts w:ascii="仿宋_GB2312" w:hAnsi="宋体" w:eastAsia="仿宋_GB2312"/>
                <w:sz w:val="18"/>
                <w:szCs w:val="18"/>
              </w:rPr>
              <w:t>4cm</w:t>
            </w:r>
          </w:p>
        </w:tc>
        <w:tc>
          <w:tcPr>
            <w:tcW w:w="1417"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9级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10"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骨盆环骨折，且两下肢相对长度相差大于等于</w:t>
            </w:r>
            <w:r>
              <w:rPr>
                <w:rFonts w:ascii="仿宋_GB2312" w:hAnsi="宋体" w:eastAsia="仿宋_GB2312"/>
                <w:sz w:val="18"/>
                <w:szCs w:val="18"/>
              </w:rPr>
              <w:t>2cm</w:t>
            </w:r>
          </w:p>
        </w:tc>
        <w:tc>
          <w:tcPr>
            <w:tcW w:w="1417"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10级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10" w:hRule="atLeast"/>
        </w:trPr>
        <w:tc>
          <w:tcPr>
            <w:tcW w:w="8364" w:type="dxa"/>
            <w:tcBorders>
              <w:bottom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髋臼骨折，且两下肢相对长度相差大于等于</w:t>
            </w:r>
            <w:r>
              <w:rPr>
                <w:rFonts w:ascii="仿宋_GB2312" w:hAnsi="宋体" w:eastAsia="仿宋_GB2312"/>
                <w:sz w:val="18"/>
                <w:szCs w:val="18"/>
              </w:rPr>
              <w:t>2cm</w:t>
            </w:r>
          </w:p>
        </w:tc>
        <w:tc>
          <w:tcPr>
            <w:tcW w:w="1417" w:type="dxa"/>
            <w:tcBorders>
              <w:bottom w:val="single" w:color="auto" w:sz="4" w:space="0"/>
            </w:tcBorders>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10级</w:t>
            </w:r>
          </w:p>
        </w:tc>
      </w:tr>
    </w:tbl>
    <w:p>
      <w:pPr>
        <w:spacing w:line="240" w:lineRule="exact"/>
        <w:ind w:firstLine="360" w:firstLineChars="200"/>
        <w:contextualSpacing/>
        <w:rPr>
          <w:rFonts w:ascii="仿宋_GB2312" w:hAnsi="宋体" w:eastAsia="仿宋_GB2312"/>
          <w:sz w:val="18"/>
          <w:szCs w:val="18"/>
        </w:rPr>
      </w:pPr>
    </w:p>
    <w:p>
      <w:pPr>
        <w:numPr>
          <w:ilvl w:val="1"/>
          <w:numId w:val="3"/>
        </w:numPr>
        <w:spacing w:line="240" w:lineRule="auto"/>
        <w:contextualSpacing/>
        <w:outlineLvl w:val="2"/>
        <w:rPr>
          <w:rFonts w:ascii="仿宋_GB2312" w:hAnsi="宋体" w:eastAsia="仿宋_GB2312"/>
          <w:sz w:val="18"/>
          <w:szCs w:val="18"/>
        </w:rPr>
      </w:pPr>
      <w:bookmarkStart w:id="55" w:name="_Toc356463497"/>
      <w:r>
        <w:rPr>
          <w:rFonts w:hint="eastAsia" w:ascii="仿宋_GB2312" w:hAnsi="宋体" w:eastAsia="仿宋_GB2312"/>
          <w:sz w:val="18"/>
          <w:szCs w:val="18"/>
        </w:rPr>
        <w:t>下肢的结构损伤，足功能或关节功能障碍</w:t>
      </w:r>
      <w:bookmarkEnd w:id="55"/>
    </w:p>
    <w:p>
      <w:pPr>
        <w:spacing w:line="240" w:lineRule="exact"/>
        <w:ind w:firstLine="360" w:firstLineChars="200"/>
        <w:contextualSpacing/>
        <w:rPr>
          <w:rFonts w:ascii="仿宋_GB2312" w:hAnsi="宋体" w:eastAsia="仿宋_GB2312"/>
          <w:sz w:val="18"/>
          <w:szCs w:val="18"/>
        </w:rPr>
      </w:pPr>
    </w:p>
    <w:tbl>
      <w:tblPr>
        <w:tblStyle w:val="22"/>
        <w:tblW w:w="9781"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4"/>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29"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双足跗跖关节以上缺失</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6级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8"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双下肢长度相差大于等于</w:t>
            </w:r>
            <w:r>
              <w:rPr>
                <w:rFonts w:ascii="仿宋_GB2312" w:hAnsi="宋体" w:eastAsia="仿宋_GB2312"/>
                <w:sz w:val="18"/>
                <w:szCs w:val="18"/>
              </w:rPr>
              <w:t>8cm</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7级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4"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一下肢三大关节中，有两个关节完全丧失功能</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7级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4"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双足足弓结构完全破坏</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7级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16"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一足跗跖关节以上缺失</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7级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4"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双下肢长度相差大于等于</w:t>
            </w:r>
            <w:r>
              <w:rPr>
                <w:rFonts w:ascii="仿宋_GB2312" w:hAnsi="宋体" w:eastAsia="仿宋_GB2312"/>
                <w:sz w:val="18"/>
                <w:szCs w:val="18"/>
              </w:rPr>
              <w:t>6cm</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4"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一足足弓结构完全破坏，另一足足弓结构破坏大于等于</w:t>
            </w:r>
            <w:r>
              <w:rPr>
                <w:rFonts w:ascii="仿宋_GB2312" w:hAnsi="宋体" w:eastAsia="仿宋_GB2312"/>
                <w:sz w:val="18"/>
                <w:szCs w:val="18"/>
              </w:rPr>
              <w:t>1/3</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45"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双足十趾完全缺失</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一下肢三大关节中，有一个关节完全丧失功能</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45"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双足十趾完全丧失功能</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45"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双下肢长度相差大于等于</w:t>
            </w:r>
            <w:r>
              <w:rPr>
                <w:rFonts w:ascii="仿宋_GB2312" w:hAnsi="宋体" w:eastAsia="仿宋_GB2312"/>
                <w:sz w:val="18"/>
                <w:szCs w:val="18"/>
              </w:rPr>
              <w:t>4cm</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9级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45"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一足足弓结构完全破坏</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9级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4"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双足十趾中，大于等于五趾缺失</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9级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4"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一足五趾完全丧失功能</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9级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40"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一足足弓结构破坏大于等于</w:t>
            </w:r>
            <w:r>
              <w:rPr>
                <w:rFonts w:ascii="仿宋_GB2312" w:hAnsi="宋体" w:eastAsia="仿宋_GB2312"/>
                <w:sz w:val="18"/>
                <w:szCs w:val="18"/>
              </w:rPr>
              <w:t>1/3</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10级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双足十趾中，大于等于两趾缺失</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10级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双下肢长度相差大于等于</w:t>
            </w:r>
            <w:r>
              <w:rPr>
                <w:rFonts w:ascii="仿宋_GB2312" w:hAnsi="宋体" w:eastAsia="仿宋_GB2312"/>
                <w:sz w:val="18"/>
                <w:szCs w:val="18"/>
              </w:rPr>
              <w:t>2cm</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10级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一下肢三大关节中，因骨折累及关节面导致一个关节功能部分丧失</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10级</w:t>
            </w:r>
          </w:p>
        </w:tc>
      </w:tr>
    </w:tbl>
    <w:p>
      <w:pPr>
        <w:contextualSpacing/>
        <w:rPr>
          <w:rFonts w:ascii="仿宋_GB2312" w:hAnsi="宋体" w:eastAsia="仿宋_GB2312"/>
          <w:sz w:val="18"/>
          <w:szCs w:val="18"/>
        </w:rPr>
      </w:pPr>
      <w:r>
        <w:rPr>
          <w:rFonts w:hint="eastAsia" w:ascii="仿宋_GB2312" w:hAnsi="宋体" w:eastAsia="仿宋_GB2312"/>
          <w:sz w:val="18"/>
          <w:szCs w:val="18"/>
        </w:rPr>
        <w:t xml:space="preserve">注： </w:t>
      </w:r>
      <w:r>
        <w:rPr>
          <w:rFonts w:ascii="仿宋_GB2312" w:hAnsi="宋体" w:eastAsia="仿宋_GB2312"/>
          <w:sz w:val="18"/>
          <w:szCs w:val="18"/>
        </w:rPr>
        <w:fldChar w:fldCharType="begin"/>
      </w:r>
      <w:r>
        <w:rPr>
          <w:rFonts w:ascii="仿宋_GB2312" w:hAnsi="宋体" w:eastAsia="仿宋_GB2312"/>
          <w:sz w:val="18"/>
          <w:szCs w:val="18"/>
        </w:rPr>
        <w:instrText xml:space="preserve"> = 1 \* GB3 </w:instrText>
      </w:r>
      <w:r>
        <w:rPr>
          <w:rFonts w:ascii="仿宋_GB2312" w:hAnsi="宋体" w:eastAsia="仿宋_GB2312"/>
          <w:sz w:val="18"/>
          <w:szCs w:val="18"/>
        </w:rPr>
        <w:fldChar w:fldCharType="separate"/>
      </w:r>
      <w:r>
        <w:rPr>
          <w:rFonts w:hint="eastAsia" w:ascii="仿宋_GB2312" w:hAnsi="宋体" w:eastAsia="仿宋_GB2312"/>
          <w:sz w:val="18"/>
          <w:szCs w:val="18"/>
        </w:rPr>
        <w:t>①</w:t>
      </w:r>
      <w:r>
        <w:rPr>
          <w:rFonts w:ascii="仿宋_GB2312" w:hAnsi="宋体" w:eastAsia="仿宋_GB2312"/>
          <w:sz w:val="18"/>
          <w:szCs w:val="18"/>
        </w:rPr>
        <w:fldChar w:fldCharType="end"/>
      </w:r>
      <w:r>
        <w:rPr>
          <w:rFonts w:ascii="仿宋_GB2312" w:hAnsi="宋体" w:eastAsia="仿宋_GB2312"/>
          <w:sz w:val="18"/>
          <w:szCs w:val="18"/>
        </w:rPr>
        <w:t xml:space="preserve"> </w:t>
      </w:r>
      <w:r>
        <w:rPr>
          <w:rFonts w:hint="eastAsia" w:ascii="仿宋_GB2312" w:hAnsi="宋体" w:eastAsia="仿宋_GB2312"/>
          <w:sz w:val="18"/>
          <w:szCs w:val="18"/>
        </w:rPr>
        <w:t>足弓结构破坏：指意外损伤导致的足弓缺失或丧失功能。</w:t>
      </w:r>
    </w:p>
    <w:p>
      <w:pPr>
        <w:ind w:firstLine="486" w:firstLineChars="270"/>
        <w:contextualSpacing/>
        <w:rPr>
          <w:rFonts w:ascii="仿宋_GB2312" w:hAnsi="宋体" w:eastAsia="仿宋_GB2312"/>
          <w:sz w:val="18"/>
          <w:szCs w:val="18"/>
        </w:rPr>
      </w:pPr>
      <w:r>
        <w:rPr>
          <w:rFonts w:ascii="仿宋_GB2312" w:hAnsi="宋体" w:eastAsia="仿宋_GB2312"/>
          <w:sz w:val="18"/>
          <w:szCs w:val="18"/>
        </w:rPr>
        <w:fldChar w:fldCharType="begin"/>
      </w:r>
      <w:r>
        <w:rPr>
          <w:rFonts w:ascii="仿宋_GB2312" w:hAnsi="宋体" w:eastAsia="仿宋_GB2312"/>
          <w:sz w:val="18"/>
          <w:szCs w:val="18"/>
        </w:rPr>
        <w:instrText xml:space="preserve"> = 2 \* GB3 </w:instrText>
      </w:r>
      <w:r>
        <w:rPr>
          <w:rFonts w:ascii="仿宋_GB2312" w:hAnsi="宋体" w:eastAsia="仿宋_GB2312"/>
          <w:sz w:val="18"/>
          <w:szCs w:val="18"/>
        </w:rPr>
        <w:fldChar w:fldCharType="separate"/>
      </w:r>
      <w:r>
        <w:rPr>
          <w:rFonts w:hint="eastAsia" w:ascii="仿宋_GB2312" w:hAnsi="宋体" w:eastAsia="仿宋_GB2312"/>
          <w:sz w:val="18"/>
          <w:szCs w:val="18"/>
        </w:rPr>
        <w:t>②</w:t>
      </w:r>
      <w:r>
        <w:rPr>
          <w:rFonts w:ascii="仿宋_GB2312" w:hAnsi="宋体" w:eastAsia="仿宋_GB2312"/>
          <w:sz w:val="18"/>
          <w:szCs w:val="18"/>
        </w:rPr>
        <w:fldChar w:fldCharType="end"/>
      </w:r>
      <w:r>
        <w:rPr>
          <w:rFonts w:ascii="仿宋_GB2312" w:hAnsi="宋体" w:eastAsia="仿宋_GB2312"/>
          <w:sz w:val="18"/>
          <w:szCs w:val="18"/>
        </w:rPr>
        <w:t xml:space="preserve"> </w:t>
      </w:r>
      <w:r>
        <w:rPr>
          <w:rFonts w:hint="eastAsia" w:ascii="仿宋_GB2312" w:hAnsi="宋体" w:eastAsia="仿宋_GB2312"/>
          <w:sz w:val="18"/>
          <w:szCs w:val="18"/>
        </w:rPr>
        <w:t>足弓结构完全破坏指足的内、外侧纵弓和横弓结构完全破坏，包括缺失和丧失功能；足弓</w:t>
      </w:r>
      <w:r>
        <w:rPr>
          <w:rFonts w:ascii="仿宋_GB2312" w:hAnsi="宋体" w:eastAsia="仿宋_GB2312"/>
          <w:sz w:val="18"/>
          <w:szCs w:val="18"/>
        </w:rPr>
        <w:t>1/3结构破坏指足三弓的任一弓的结构破坏。</w:t>
      </w:r>
    </w:p>
    <w:p>
      <w:pPr>
        <w:ind w:firstLine="486" w:firstLineChars="270"/>
        <w:contextualSpacing/>
        <w:rPr>
          <w:rFonts w:ascii="仿宋_GB2312" w:hAnsi="宋体" w:eastAsia="仿宋_GB2312"/>
          <w:sz w:val="18"/>
          <w:szCs w:val="18"/>
        </w:rPr>
      </w:pPr>
      <w:r>
        <w:rPr>
          <w:rFonts w:ascii="仿宋_GB2312" w:hAnsi="宋体" w:eastAsia="仿宋_GB2312"/>
          <w:sz w:val="18"/>
          <w:szCs w:val="18"/>
        </w:rPr>
        <w:fldChar w:fldCharType="begin"/>
      </w:r>
      <w:r>
        <w:rPr>
          <w:rFonts w:ascii="仿宋_GB2312" w:hAnsi="宋体" w:eastAsia="仿宋_GB2312"/>
          <w:sz w:val="18"/>
          <w:szCs w:val="18"/>
        </w:rPr>
        <w:instrText xml:space="preserve"> = 3 \* GB3 </w:instrText>
      </w:r>
      <w:r>
        <w:rPr>
          <w:rFonts w:ascii="仿宋_GB2312" w:hAnsi="宋体" w:eastAsia="仿宋_GB2312"/>
          <w:sz w:val="18"/>
          <w:szCs w:val="18"/>
        </w:rPr>
        <w:fldChar w:fldCharType="separate"/>
      </w:r>
      <w:r>
        <w:rPr>
          <w:rFonts w:hint="eastAsia" w:ascii="仿宋_GB2312" w:hAnsi="宋体" w:eastAsia="仿宋_GB2312"/>
          <w:sz w:val="18"/>
          <w:szCs w:val="18"/>
        </w:rPr>
        <w:t>③</w:t>
      </w:r>
      <w:r>
        <w:rPr>
          <w:rFonts w:ascii="仿宋_GB2312" w:hAnsi="宋体" w:eastAsia="仿宋_GB2312"/>
          <w:sz w:val="18"/>
          <w:szCs w:val="18"/>
        </w:rPr>
        <w:fldChar w:fldCharType="end"/>
      </w:r>
      <w:r>
        <w:rPr>
          <w:rFonts w:ascii="仿宋_GB2312" w:hAnsi="宋体" w:eastAsia="仿宋_GB2312"/>
          <w:sz w:val="18"/>
          <w:szCs w:val="18"/>
        </w:rPr>
        <w:t xml:space="preserve"> </w:t>
      </w:r>
      <w:r>
        <w:rPr>
          <w:rFonts w:hint="eastAsia" w:ascii="仿宋_GB2312" w:hAnsi="宋体" w:eastAsia="仿宋_GB2312"/>
          <w:sz w:val="18"/>
          <w:szCs w:val="18"/>
        </w:rPr>
        <w:t>足趾缺失：指自趾关节以上完全切断。</w:t>
      </w:r>
    </w:p>
    <w:p>
      <w:pPr>
        <w:spacing w:line="240" w:lineRule="exact"/>
        <w:ind w:firstLine="360" w:firstLineChars="200"/>
        <w:contextualSpacing/>
        <w:rPr>
          <w:rFonts w:ascii="仿宋_GB2312" w:hAnsi="宋体" w:eastAsia="仿宋_GB2312"/>
          <w:sz w:val="18"/>
          <w:szCs w:val="18"/>
        </w:rPr>
      </w:pPr>
    </w:p>
    <w:p>
      <w:pPr>
        <w:numPr>
          <w:ilvl w:val="1"/>
          <w:numId w:val="3"/>
        </w:numPr>
        <w:spacing w:line="240" w:lineRule="auto"/>
        <w:contextualSpacing/>
        <w:outlineLvl w:val="2"/>
        <w:rPr>
          <w:rFonts w:ascii="仿宋_GB2312" w:hAnsi="宋体" w:eastAsia="仿宋_GB2312"/>
          <w:sz w:val="18"/>
          <w:szCs w:val="18"/>
        </w:rPr>
      </w:pPr>
      <w:bookmarkStart w:id="56" w:name="_Toc356463498"/>
      <w:r>
        <w:rPr>
          <w:rFonts w:hint="eastAsia" w:ascii="仿宋_GB2312" w:hAnsi="宋体" w:eastAsia="仿宋_GB2312"/>
          <w:sz w:val="18"/>
          <w:szCs w:val="18"/>
        </w:rPr>
        <w:t>四肢的结构损伤，肢体功能或关节功能障碍</w:t>
      </w:r>
      <w:bookmarkEnd w:id="56"/>
    </w:p>
    <w:p>
      <w:pPr>
        <w:spacing w:line="240" w:lineRule="exact"/>
        <w:ind w:firstLine="360" w:firstLineChars="200"/>
        <w:contextualSpacing/>
        <w:rPr>
          <w:rFonts w:ascii="仿宋_GB2312" w:hAnsi="宋体" w:eastAsia="仿宋_GB2312"/>
          <w:sz w:val="18"/>
          <w:szCs w:val="18"/>
        </w:rPr>
      </w:pPr>
    </w:p>
    <w:tbl>
      <w:tblPr>
        <w:tblStyle w:val="22"/>
        <w:tblW w:w="979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78"/>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7"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三肢以上缺失</w:t>
            </w:r>
            <w:r>
              <w:rPr>
                <w:rFonts w:ascii="仿宋_GB2312" w:hAnsi="宋体" w:eastAsia="仿宋_GB2312"/>
                <w:sz w:val="18"/>
                <w:szCs w:val="18"/>
              </w:rPr>
              <w:t>(上肢在腕关节以上,下肢在踝关节以上)</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88"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三肢以上完全丧失功能</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88"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二肢缺失（上肢在腕关节以上，下肢在踝关节以上），且第三肢完全丧失功能</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一肢缺失（上肢在腕关节以上，下肢在踝关节以上），且另二肢完全丧失功能</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二肢缺失</w:t>
            </w:r>
            <w:r>
              <w:rPr>
                <w:rFonts w:ascii="仿宋_GB2312" w:hAnsi="宋体" w:eastAsia="仿宋_GB2312"/>
                <w:sz w:val="18"/>
                <w:szCs w:val="18"/>
              </w:rPr>
              <w:t>(上肢在肘关节以上，下肢在膝关节以上)</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2级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12"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一肢缺失（上肢在肘关节以上，下肢在膝关节以上），且另一肢完全丧失功能</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2级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09"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二肢完全丧失功能</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2级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56"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一肢缺失（上肢在腕关节以上，下肢在踝关节以上），且另一肢完全丧失功能</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3级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42"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二肢缺失</w:t>
            </w:r>
            <w:r>
              <w:rPr>
                <w:rFonts w:ascii="仿宋_GB2312" w:hAnsi="宋体" w:eastAsia="仿宋_GB2312"/>
                <w:sz w:val="18"/>
                <w:szCs w:val="18"/>
              </w:rPr>
              <w:t>(上肢在腕关节以上，下肢在踝关节以上)</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3级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21"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两上肢、或两下肢、或一上肢及一下肢，各有三大关节中的两个关节完全丧失功能</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4级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一肢缺失</w:t>
            </w:r>
            <w:r>
              <w:rPr>
                <w:rFonts w:ascii="仿宋_GB2312" w:hAnsi="宋体" w:eastAsia="仿宋_GB2312"/>
                <w:sz w:val="18"/>
                <w:szCs w:val="18"/>
              </w:rPr>
              <w:t>(上肢在肘关节以上，下肢在膝关节以上)</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5级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4"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一肢完全丧失功能</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5级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19"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一肢缺失</w:t>
            </w:r>
            <w:r>
              <w:rPr>
                <w:rFonts w:ascii="仿宋_GB2312" w:hAnsi="宋体" w:eastAsia="仿宋_GB2312"/>
                <w:sz w:val="18"/>
                <w:szCs w:val="18"/>
              </w:rPr>
              <w:t>(上肢在腕关节以上，下肢在踝关节以上)</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6级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4" w:hRule="atLeast"/>
        </w:trPr>
        <w:tc>
          <w:tcPr>
            <w:tcW w:w="8378"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四肢长骨一骺板以上粉碎性骨折</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9级</w:t>
            </w:r>
          </w:p>
        </w:tc>
      </w:tr>
    </w:tbl>
    <w:p>
      <w:pPr>
        <w:contextualSpacing/>
        <w:rPr>
          <w:rFonts w:ascii="仿宋_GB2312" w:hAnsi="宋体" w:eastAsia="仿宋_GB2312"/>
          <w:sz w:val="18"/>
          <w:szCs w:val="18"/>
        </w:rPr>
      </w:pPr>
      <w:r>
        <w:rPr>
          <w:rFonts w:hint="eastAsia" w:ascii="仿宋_GB2312" w:hAnsi="宋体" w:eastAsia="仿宋_GB2312"/>
          <w:sz w:val="18"/>
          <w:szCs w:val="18"/>
        </w:rPr>
        <w:t>注：</w:t>
      </w:r>
      <w:r>
        <w:rPr>
          <w:rFonts w:ascii="仿宋_GB2312" w:hAnsi="宋体" w:eastAsia="仿宋_GB2312"/>
          <w:sz w:val="18"/>
          <w:szCs w:val="18"/>
        </w:rPr>
        <w:fldChar w:fldCharType="begin"/>
      </w:r>
      <w:r>
        <w:rPr>
          <w:rFonts w:ascii="仿宋_GB2312" w:hAnsi="宋体" w:eastAsia="仿宋_GB2312"/>
          <w:sz w:val="18"/>
          <w:szCs w:val="18"/>
        </w:rPr>
        <w:instrText xml:space="preserve"> = 1 \* GB3 </w:instrText>
      </w:r>
      <w:r>
        <w:rPr>
          <w:rFonts w:ascii="仿宋_GB2312" w:hAnsi="宋体" w:eastAsia="仿宋_GB2312"/>
          <w:sz w:val="18"/>
          <w:szCs w:val="18"/>
        </w:rPr>
        <w:fldChar w:fldCharType="separate"/>
      </w:r>
      <w:r>
        <w:rPr>
          <w:rFonts w:hint="eastAsia" w:ascii="仿宋_GB2312" w:hAnsi="宋体" w:eastAsia="仿宋_GB2312"/>
          <w:sz w:val="18"/>
          <w:szCs w:val="18"/>
        </w:rPr>
        <w:t>①</w:t>
      </w:r>
      <w:r>
        <w:rPr>
          <w:rFonts w:ascii="仿宋_GB2312" w:hAnsi="宋体" w:eastAsia="仿宋_GB2312"/>
          <w:sz w:val="18"/>
          <w:szCs w:val="18"/>
        </w:rPr>
        <w:fldChar w:fldCharType="end"/>
      </w:r>
      <w:r>
        <w:rPr>
          <w:rFonts w:ascii="仿宋_GB2312" w:hAnsi="宋体" w:eastAsia="仿宋_GB2312"/>
          <w:sz w:val="18"/>
          <w:szCs w:val="18"/>
        </w:rPr>
        <w:t xml:space="preserve"> </w:t>
      </w:r>
      <w:r>
        <w:rPr>
          <w:rFonts w:hint="eastAsia" w:ascii="仿宋_GB2312" w:hAnsi="宋体" w:eastAsia="仿宋_GB2312"/>
          <w:sz w:val="18"/>
          <w:szCs w:val="18"/>
        </w:rPr>
        <w:t>骺板：骺板的定义只适用于儿童，四肢长骨骺板骨折可能影响肢体发育，如果存在肢体发育障碍的，应当另行评定伤残等级。</w:t>
      </w:r>
    </w:p>
    <w:p>
      <w:pPr>
        <w:ind w:firstLine="450" w:firstLineChars="250"/>
        <w:contextualSpacing/>
        <w:rPr>
          <w:rFonts w:ascii="仿宋_GB2312" w:hAnsi="宋体" w:eastAsia="仿宋_GB2312"/>
          <w:sz w:val="18"/>
          <w:szCs w:val="18"/>
        </w:rPr>
      </w:pPr>
      <w:r>
        <w:rPr>
          <w:rFonts w:ascii="仿宋_GB2312" w:hAnsi="宋体" w:eastAsia="仿宋_GB2312"/>
          <w:sz w:val="18"/>
          <w:szCs w:val="18"/>
        </w:rPr>
        <w:fldChar w:fldCharType="begin"/>
      </w:r>
      <w:r>
        <w:rPr>
          <w:rFonts w:ascii="仿宋_GB2312" w:hAnsi="宋体" w:eastAsia="仿宋_GB2312"/>
          <w:sz w:val="18"/>
          <w:szCs w:val="18"/>
        </w:rPr>
        <w:instrText xml:space="preserve"> = 2 \* GB3 </w:instrText>
      </w:r>
      <w:r>
        <w:rPr>
          <w:rFonts w:ascii="仿宋_GB2312" w:hAnsi="宋体" w:eastAsia="仿宋_GB2312"/>
          <w:sz w:val="18"/>
          <w:szCs w:val="18"/>
        </w:rPr>
        <w:fldChar w:fldCharType="separate"/>
      </w:r>
      <w:r>
        <w:rPr>
          <w:rFonts w:hint="eastAsia" w:ascii="仿宋_GB2312" w:hAnsi="宋体" w:eastAsia="仿宋_GB2312"/>
          <w:sz w:val="18"/>
          <w:szCs w:val="18"/>
        </w:rPr>
        <w:t>②</w:t>
      </w:r>
      <w:r>
        <w:rPr>
          <w:rFonts w:ascii="仿宋_GB2312" w:hAnsi="宋体" w:eastAsia="仿宋_GB2312"/>
          <w:sz w:val="18"/>
          <w:szCs w:val="18"/>
        </w:rPr>
        <w:fldChar w:fldCharType="end"/>
      </w:r>
      <w:r>
        <w:rPr>
          <w:rFonts w:ascii="仿宋_GB2312" w:hAnsi="宋体" w:eastAsia="仿宋_GB2312"/>
          <w:sz w:val="18"/>
          <w:szCs w:val="18"/>
        </w:rPr>
        <w:t xml:space="preserve"> </w:t>
      </w:r>
      <w:r>
        <w:rPr>
          <w:rFonts w:hint="eastAsia" w:ascii="仿宋_GB2312" w:hAnsi="宋体" w:eastAsia="仿宋_GB2312"/>
          <w:sz w:val="18"/>
          <w:szCs w:val="18"/>
        </w:rPr>
        <w:t>肢体丧失功能指意外损伤导致肢体三大关节（上肢腕关节、肘关节、肩关节或下肢踝关节、膝关节、髋关节）功能的丧失。</w:t>
      </w:r>
    </w:p>
    <w:p>
      <w:pPr>
        <w:ind w:firstLine="450" w:firstLineChars="250"/>
        <w:contextualSpacing/>
        <w:rPr>
          <w:rFonts w:ascii="仿宋_GB2312" w:hAnsi="宋体" w:eastAsia="仿宋_GB2312"/>
          <w:sz w:val="18"/>
          <w:szCs w:val="18"/>
        </w:rPr>
      </w:pPr>
      <w:r>
        <w:rPr>
          <w:rFonts w:ascii="仿宋_GB2312" w:hAnsi="宋体" w:eastAsia="仿宋_GB2312"/>
          <w:sz w:val="18"/>
          <w:szCs w:val="18"/>
        </w:rPr>
        <w:fldChar w:fldCharType="begin"/>
      </w:r>
      <w:r>
        <w:rPr>
          <w:rFonts w:ascii="仿宋_GB2312" w:hAnsi="宋体" w:eastAsia="仿宋_GB2312"/>
          <w:sz w:val="18"/>
          <w:szCs w:val="18"/>
        </w:rPr>
        <w:instrText xml:space="preserve"> = 3 \* GB3 </w:instrText>
      </w:r>
      <w:r>
        <w:rPr>
          <w:rFonts w:ascii="仿宋_GB2312" w:hAnsi="宋体" w:eastAsia="仿宋_GB2312"/>
          <w:sz w:val="18"/>
          <w:szCs w:val="18"/>
        </w:rPr>
        <w:fldChar w:fldCharType="separate"/>
      </w:r>
      <w:r>
        <w:rPr>
          <w:rFonts w:hint="eastAsia" w:ascii="仿宋_GB2312" w:hAnsi="宋体" w:eastAsia="仿宋_GB2312"/>
          <w:sz w:val="18"/>
          <w:szCs w:val="18"/>
        </w:rPr>
        <w:t>③</w:t>
      </w:r>
      <w:r>
        <w:rPr>
          <w:rFonts w:ascii="仿宋_GB2312" w:hAnsi="宋体" w:eastAsia="仿宋_GB2312"/>
          <w:sz w:val="18"/>
          <w:szCs w:val="18"/>
        </w:rPr>
        <w:fldChar w:fldCharType="end"/>
      </w:r>
      <w:r>
        <w:rPr>
          <w:rFonts w:ascii="仿宋_GB2312" w:hAnsi="宋体" w:eastAsia="仿宋_GB2312"/>
          <w:sz w:val="18"/>
          <w:szCs w:val="18"/>
        </w:rPr>
        <w:t xml:space="preserve"> 关节功能的</w:t>
      </w:r>
      <w:r>
        <w:rPr>
          <w:rFonts w:hint="eastAsia" w:ascii="仿宋_GB2312" w:hAnsi="宋体" w:eastAsia="仿宋_GB2312"/>
          <w:sz w:val="18"/>
          <w:szCs w:val="18"/>
        </w:rPr>
        <w:t>丧失指关节永久完全僵硬、或麻痹、或关节不能随意识活动。</w:t>
      </w:r>
    </w:p>
    <w:p>
      <w:pPr>
        <w:spacing w:line="240" w:lineRule="exact"/>
        <w:ind w:firstLine="360" w:firstLineChars="200"/>
        <w:contextualSpacing/>
        <w:rPr>
          <w:rFonts w:ascii="仿宋_GB2312" w:hAnsi="宋体" w:eastAsia="仿宋_GB2312"/>
          <w:sz w:val="18"/>
          <w:szCs w:val="18"/>
        </w:rPr>
      </w:pPr>
    </w:p>
    <w:p>
      <w:pPr>
        <w:numPr>
          <w:ilvl w:val="1"/>
          <w:numId w:val="3"/>
        </w:numPr>
        <w:spacing w:line="240" w:lineRule="auto"/>
        <w:contextualSpacing/>
        <w:outlineLvl w:val="2"/>
        <w:rPr>
          <w:rFonts w:ascii="仿宋_GB2312" w:hAnsi="宋体" w:eastAsia="仿宋_GB2312"/>
          <w:sz w:val="18"/>
          <w:szCs w:val="18"/>
        </w:rPr>
      </w:pPr>
      <w:bookmarkStart w:id="57" w:name="_Toc356463499"/>
      <w:r>
        <w:rPr>
          <w:rFonts w:hint="eastAsia" w:ascii="仿宋_GB2312" w:hAnsi="宋体" w:eastAsia="仿宋_GB2312"/>
          <w:sz w:val="18"/>
          <w:szCs w:val="18"/>
        </w:rPr>
        <w:t>脊柱结构损伤和关节活动功能障碍</w:t>
      </w:r>
      <w:bookmarkEnd w:id="57"/>
    </w:p>
    <w:p>
      <w:pPr>
        <w:ind w:firstLine="360" w:firstLineChars="200"/>
        <w:contextualSpacing/>
        <w:rPr>
          <w:rFonts w:ascii="仿宋_GB2312" w:hAnsi="宋体" w:eastAsia="仿宋_GB2312"/>
          <w:sz w:val="18"/>
          <w:szCs w:val="18"/>
        </w:rPr>
      </w:pPr>
      <w:r>
        <w:rPr>
          <w:rFonts w:hint="eastAsia" w:ascii="仿宋_GB2312" w:hAnsi="宋体" w:eastAsia="仿宋_GB2312"/>
          <w:sz w:val="18"/>
          <w:szCs w:val="18"/>
        </w:rPr>
        <w:t>本标准中的脊柱结构损伤是指颈椎或腰椎的骨折脱位，本标准中的关节活动功能障碍是指颈部或腰部活动度丧失。</w:t>
      </w:r>
    </w:p>
    <w:tbl>
      <w:tblPr>
        <w:tblStyle w:val="22"/>
        <w:tblW w:w="9796" w:type="dxa"/>
        <w:tblInd w:w="534" w:type="dxa"/>
        <w:tblLayout w:type="autofit"/>
        <w:tblCellMar>
          <w:top w:w="0" w:type="dxa"/>
          <w:left w:w="108" w:type="dxa"/>
          <w:bottom w:w="0" w:type="dxa"/>
          <w:right w:w="108" w:type="dxa"/>
        </w:tblCellMar>
      </w:tblPr>
      <w:tblGrid>
        <w:gridCol w:w="8379"/>
        <w:gridCol w:w="1417"/>
      </w:tblGrid>
      <w:tr>
        <w:tblPrEx>
          <w:tblCellMar>
            <w:top w:w="0" w:type="dxa"/>
            <w:left w:w="108" w:type="dxa"/>
            <w:bottom w:w="0" w:type="dxa"/>
            <w:right w:w="108" w:type="dxa"/>
          </w:tblCellMar>
        </w:tblPrEx>
        <w:trPr>
          <w:wBefore w:w="0" w:type="dxa"/>
          <w:wAfter w:w="0" w:type="dxa"/>
          <w:trHeight w:val="70" w:hRule="atLeast"/>
        </w:trPr>
        <w:tc>
          <w:tcPr>
            <w:tcW w:w="8379"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脊柱骨折脱位导致颈椎或腰椎畸形愈合，且颈部或腰部活动度丧失大于等于</w:t>
            </w:r>
            <w:r>
              <w:rPr>
                <w:rFonts w:ascii="仿宋_GB2312" w:hAnsi="宋体" w:eastAsia="仿宋_GB2312"/>
                <w:sz w:val="18"/>
                <w:szCs w:val="18"/>
              </w:rPr>
              <w:t>75%</w:t>
            </w:r>
          </w:p>
        </w:tc>
        <w:tc>
          <w:tcPr>
            <w:tcW w:w="1417" w:type="dxa"/>
            <w:tcBorders>
              <w:top w:val="single" w:color="auto" w:sz="4" w:space="0"/>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7级</w:t>
            </w:r>
          </w:p>
        </w:tc>
      </w:tr>
      <w:tr>
        <w:tblPrEx>
          <w:tblCellMar>
            <w:top w:w="0" w:type="dxa"/>
            <w:left w:w="108" w:type="dxa"/>
            <w:bottom w:w="0" w:type="dxa"/>
            <w:right w:w="108" w:type="dxa"/>
          </w:tblCellMar>
        </w:tblPrEx>
        <w:trPr>
          <w:wBefore w:w="0" w:type="dxa"/>
          <w:wAfter w:w="0" w:type="dxa"/>
          <w:trHeight w:val="215" w:hRule="atLeast"/>
        </w:trPr>
        <w:tc>
          <w:tcPr>
            <w:tcW w:w="8379" w:type="dxa"/>
            <w:tcBorders>
              <w:top w:val="nil"/>
              <w:left w:val="single" w:color="auto" w:sz="4" w:space="0"/>
              <w:bottom w:val="single" w:color="auto" w:sz="4" w:space="0"/>
              <w:right w:val="single" w:color="auto" w:sz="4" w:space="0"/>
            </w:tcBorders>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脊柱骨折脱位导致颈椎或腰椎畸形愈合，且颈部或腰部活动度丧失大于等于</w:t>
            </w:r>
            <w:r>
              <w:rPr>
                <w:rFonts w:ascii="仿宋_GB2312" w:hAnsi="宋体" w:eastAsia="仿宋_GB2312"/>
                <w:sz w:val="18"/>
                <w:szCs w:val="18"/>
              </w:rPr>
              <w:t>50%</w:t>
            </w:r>
          </w:p>
        </w:tc>
        <w:tc>
          <w:tcPr>
            <w:tcW w:w="1417" w:type="dxa"/>
            <w:tcBorders>
              <w:top w:val="nil"/>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r>
        <w:tblPrEx>
          <w:tblCellMar>
            <w:top w:w="0" w:type="dxa"/>
            <w:left w:w="108" w:type="dxa"/>
            <w:bottom w:w="0" w:type="dxa"/>
            <w:right w:w="108" w:type="dxa"/>
          </w:tblCellMar>
        </w:tblPrEx>
        <w:trPr>
          <w:wBefore w:w="0" w:type="dxa"/>
          <w:wAfter w:w="0" w:type="dxa"/>
          <w:trHeight w:val="151" w:hRule="atLeast"/>
        </w:trPr>
        <w:tc>
          <w:tcPr>
            <w:tcW w:w="8379" w:type="dxa"/>
            <w:tcBorders>
              <w:top w:val="nil"/>
              <w:left w:val="single" w:color="auto" w:sz="4" w:space="0"/>
              <w:bottom w:val="single" w:color="auto" w:sz="4" w:space="0"/>
              <w:right w:val="single" w:color="auto" w:sz="4" w:space="0"/>
            </w:tcBorders>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脊柱骨折脱位导致颈椎或腰椎畸形愈合，且颈部或腰部活动度丧失大于等于</w:t>
            </w:r>
            <w:r>
              <w:rPr>
                <w:rFonts w:ascii="仿宋_GB2312" w:hAnsi="宋体" w:eastAsia="仿宋_GB2312"/>
                <w:sz w:val="18"/>
                <w:szCs w:val="18"/>
              </w:rPr>
              <w:t>25%</w:t>
            </w:r>
          </w:p>
        </w:tc>
        <w:tc>
          <w:tcPr>
            <w:tcW w:w="1417" w:type="dxa"/>
            <w:tcBorders>
              <w:top w:val="nil"/>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9级</w:t>
            </w:r>
          </w:p>
        </w:tc>
      </w:tr>
    </w:tbl>
    <w:p>
      <w:pPr>
        <w:spacing w:line="240" w:lineRule="exact"/>
        <w:ind w:firstLine="360" w:firstLineChars="200"/>
        <w:contextualSpacing/>
        <w:rPr>
          <w:rFonts w:ascii="仿宋_GB2312" w:hAnsi="宋体" w:eastAsia="仿宋_GB2312"/>
          <w:sz w:val="18"/>
          <w:szCs w:val="18"/>
        </w:rPr>
      </w:pPr>
    </w:p>
    <w:p>
      <w:pPr>
        <w:numPr>
          <w:ilvl w:val="1"/>
          <w:numId w:val="3"/>
        </w:numPr>
        <w:spacing w:line="240" w:lineRule="auto"/>
        <w:contextualSpacing/>
        <w:outlineLvl w:val="2"/>
        <w:rPr>
          <w:rFonts w:ascii="仿宋_GB2312" w:hAnsi="宋体" w:eastAsia="仿宋_GB2312"/>
          <w:sz w:val="18"/>
          <w:szCs w:val="18"/>
        </w:rPr>
      </w:pPr>
      <w:bookmarkStart w:id="58" w:name="_Toc349826845"/>
      <w:bookmarkEnd w:id="58"/>
      <w:bookmarkStart w:id="59" w:name="_Toc349827001"/>
      <w:bookmarkEnd w:id="59"/>
      <w:bookmarkStart w:id="60" w:name="_Toc349832779"/>
      <w:bookmarkEnd w:id="60"/>
      <w:bookmarkStart w:id="61" w:name="_Toc349833434"/>
      <w:bookmarkEnd w:id="61"/>
      <w:bookmarkStart w:id="62" w:name="_Toc349833830"/>
      <w:bookmarkEnd w:id="62"/>
      <w:bookmarkStart w:id="63" w:name="_Toc356463500"/>
      <w:r>
        <w:rPr>
          <w:rFonts w:hint="eastAsia" w:ascii="仿宋_GB2312" w:hAnsi="宋体" w:eastAsia="仿宋_GB2312"/>
          <w:sz w:val="18"/>
          <w:szCs w:val="18"/>
        </w:rPr>
        <w:t>肌肉力量功能障碍</w:t>
      </w:r>
      <w:bookmarkEnd w:id="63"/>
    </w:p>
    <w:p>
      <w:pPr>
        <w:ind w:firstLine="360" w:firstLineChars="200"/>
        <w:rPr>
          <w:rFonts w:ascii="仿宋_GB2312" w:hAnsi="宋体" w:eastAsia="仿宋_GB2312"/>
          <w:sz w:val="18"/>
          <w:szCs w:val="18"/>
        </w:rPr>
      </w:pPr>
      <w:r>
        <w:rPr>
          <w:rFonts w:hint="eastAsia" w:ascii="仿宋_GB2312" w:hAnsi="宋体" w:eastAsia="仿宋_GB2312"/>
          <w:sz w:val="18"/>
          <w:szCs w:val="18"/>
        </w:rPr>
        <w:t>肌肉力量功能是指与肌肉或肌群收缩产生力量有关的功能。本标准中的肌肉力量功能障碍是指四肢瘫、偏瘫、截瘫或单瘫。</w:t>
      </w:r>
    </w:p>
    <w:p>
      <w:pPr>
        <w:spacing w:line="240" w:lineRule="exact"/>
        <w:ind w:firstLine="360" w:firstLineChars="200"/>
        <w:contextualSpacing/>
        <w:rPr>
          <w:rFonts w:ascii="仿宋_GB2312" w:hAnsi="宋体" w:eastAsia="仿宋_GB2312"/>
          <w:sz w:val="18"/>
          <w:szCs w:val="18"/>
        </w:rPr>
      </w:pPr>
    </w:p>
    <w:tbl>
      <w:tblPr>
        <w:tblStyle w:val="22"/>
        <w:tblW w:w="9781"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4"/>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3"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四肢瘫（三肢以上肌力小于等于</w:t>
            </w:r>
            <w:r>
              <w:rPr>
                <w:rFonts w:ascii="仿宋_GB2312" w:hAnsi="宋体" w:eastAsia="仿宋_GB2312"/>
                <w:sz w:val="18"/>
                <w:szCs w:val="18"/>
              </w:rPr>
              <w:t>3级)</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92"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截瘫</w:t>
            </w:r>
            <w:r>
              <w:rPr>
                <w:rFonts w:ascii="仿宋_GB2312" w:hAnsi="宋体" w:eastAsia="仿宋_GB2312"/>
                <w:sz w:val="18"/>
                <w:szCs w:val="18"/>
              </w:rPr>
              <w:t>(肌力小于等于2级)且大便和小便失禁</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29"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四肢瘫（二肢以上肌力小于等于</w:t>
            </w:r>
            <w:r>
              <w:rPr>
                <w:rFonts w:ascii="仿宋_GB2312" w:hAnsi="宋体" w:eastAsia="仿宋_GB2312"/>
                <w:sz w:val="18"/>
                <w:szCs w:val="18"/>
              </w:rPr>
              <w:t>2级)</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2级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4"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偏瘫（肌力小于等于</w:t>
            </w:r>
            <w:r>
              <w:rPr>
                <w:rFonts w:ascii="仿宋_GB2312" w:hAnsi="宋体" w:eastAsia="仿宋_GB2312"/>
                <w:sz w:val="18"/>
                <w:szCs w:val="18"/>
              </w:rPr>
              <w:t>2级)</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2级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17"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截瘫（肌力小于等于</w:t>
            </w:r>
            <w:r>
              <w:rPr>
                <w:rFonts w:ascii="仿宋_GB2312" w:hAnsi="宋体" w:eastAsia="仿宋_GB2312"/>
                <w:sz w:val="18"/>
                <w:szCs w:val="18"/>
              </w:rPr>
              <w:t>2级)</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2级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92"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四肢瘫（二肢以上肌力小于等于</w:t>
            </w:r>
            <w:r>
              <w:rPr>
                <w:rFonts w:ascii="仿宋_GB2312" w:hAnsi="宋体" w:eastAsia="仿宋_GB2312"/>
                <w:sz w:val="18"/>
                <w:szCs w:val="18"/>
              </w:rPr>
              <w:t>3级)</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3级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23"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偏瘫（肌力小于等于</w:t>
            </w:r>
            <w:r>
              <w:rPr>
                <w:rFonts w:ascii="仿宋_GB2312" w:hAnsi="宋体" w:eastAsia="仿宋_GB2312"/>
                <w:sz w:val="18"/>
                <w:szCs w:val="18"/>
              </w:rPr>
              <w:t>3级)</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3级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截瘫（肌力小于等于</w:t>
            </w:r>
            <w:r>
              <w:rPr>
                <w:rFonts w:ascii="仿宋_GB2312" w:hAnsi="宋体" w:eastAsia="仿宋_GB2312"/>
                <w:sz w:val="18"/>
                <w:szCs w:val="18"/>
              </w:rPr>
              <w:t>3级)</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3级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四肢瘫（二肢以上肌力小于等于4</w:t>
            </w:r>
            <w:r>
              <w:rPr>
                <w:rFonts w:ascii="仿宋_GB2312" w:hAnsi="宋体" w:eastAsia="仿宋_GB2312"/>
                <w:sz w:val="18"/>
                <w:szCs w:val="18"/>
              </w:rPr>
              <w:t>级)</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hint="eastAsia" w:ascii="仿宋_GB2312" w:hAnsi="宋体" w:eastAsia="仿宋_GB2312"/>
                <w:sz w:val="18"/>
                <w:szCs w:val="18"/>
              </w:rPr>
              <w:t>4</w:t>
            </w:r>
            <w:r>
              <w:rPr>
                <w:rFonts w:ascii="仿宋_GB2312" w:hAnsi="宋体" w:eastAsia="仿宋_GB2312"/>
                <w:sz w:val="18"/>
                <w:szCs w:val="18"/>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偏瘫（一肢肌力小于等于</w:t>
            </w:r>
            <w:r>
              <w:rPr>
                <w:rFonts w:ascii="仿宋_GB2312" w:hAnsi="宋体" w:eastAsia="仿宋_GB2312"/>
                <w:sz w:val="18"/>
                <w:szCs w:val="18"/>
              </w:rPr>
              <w:t>2级)</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5级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截瘫（一肢肌力小于等于</w:t>
            </w:r>
            <w:r>
              <w:rPr>
                <w:rFonts w:ascii="仿宋_GB2312" w:hAnsi="宋体" w:eastAsia="仿宋_GB2312"/>
                <w:sz w:val="18"/>
                <w:szCs w:val="18"/>
              </w:rPr>
              <w:t>2级)</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5级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65"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单瘫（肌力小于等于</w:t>
            </w:r>
            <w:r>
              <w:rPr>
                <w:rFonts w:ascii="仿宋_GB2312" w:hAnsi="宋体" w:eastAsia="仿宋_GB2312"/>
                <w:sz w:val="18"/>
                <w:szCs w:val="18"/>
              </w:rPr>
              <w:t>2级)</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5级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4"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偏瘫（一肢肌力小于等于</w:t>
            </w:r>
            <w:r>
              <w:rPr>
                <w:rFonts w:ascii="仿宋_GB2312" w:hAnsi="宋体" w:eastAsia="仿宋_GB2312"/>
                <w:sz w:val="18"/>
                <w:szCs w:val="18"/>
              </w:rPr>
              <w:t>3级)</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6级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4"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截瘫（一肢肌力小于等于</w:t>
            </w:r>
            <w:r>
              <w:rPr>
                <w:rFonts w:ascii="仿宋_GB2312" w:hAnsi="宋体" w:eastAsia="仿宋_GB2312"/>
                <w:sz w:val="18"/>
                <w:szCs w:val="18"/>
              </w:rPr>
              <w:t>3级)</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6级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2"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单瘫（肌力小于等于</w:t>
            </w:r>
            <w:r>
              <w:rPr>
                <w:rFonts w:ascii="仿宋_GB2312" w:hAnsi="宋体" w:eastAsia="仿宋_GB2312"/>
                <w:sz w:val="18"/>
                <w:szCs w:val="18"/>
              </w:rPr>
              <w:t>3级)</w:t>
            </w:r>
          </w:p>
        </w:tc>
        <w:tc>
          <w:tcPr>
            <w:tcW w:w="1417"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6级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偏瘫（一肢肌力小于等于</w:t>
            </w:r>
            <w:r>
              <w:rPr>
                <w:rFonts w:ascii="仿宋_GB2312" w:hAnsi="宋体" w:eastAsia="仿宋_GB2312"/>
                <w:sz w:val="18"/>
                <w:szCs w:val="18"/>
              </w:rPr>
              <w:t>4级)</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hint="eastAsia" w:ascii="仿宋_GB2312" w:hAnsi="宋体" w:eastAsia="仿宋_GB2312"/>
                <w:sz w:val="18"/>
                <w:szCs w:val="18"/>
              </w:rPr>
              <w:t>7</w:t>
            </w:r>
            <w:r>
              <w:rPr>
                <w:rFonts w:ascii="仿宋_GB2312" w:hAnsi="宋体" w:eastAsia="仿宋_GB2312"/>
                <w:sz w:val="18"/>
                <w:szCs w:val="18"/>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截瘫（一肢肌力小于等于</w:t>
            </w:r>
            <w:r>
              <w:rPr>
                <w:rFonts w:ascii="仿宋_GB2312" w:hAnsi="宋体" w:eastAsia="仿宋_GB2312"/>
                <w:sz w:val="18"/>
                <w:szCs w:val="18"/>
              </w:rPr>
              <w:t>4级)</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hint="eastAsia" w:ascii="仿宋_GB2312" w:hAnsi="宋体" w:eastAsia="仿宋_GB2312"/>
                <w:sz w:val="18"/>
                <w:szCs w:val="18"/>
              </w:rPr>
              <w:t>7</w:t>
            </w:r>
            <w:r>
              <w:rPr>
                <w:rFonts w:ascii="仿宋_GB2312" w:hAnsi="宋体" w:eastAsia="仿宋_GB2312"/>
                <w:sz w:val="18"/>
                <w:szCs w:val="18"/>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81" w:hRule="atLeast"/>
        </w:trPr>
        <w:tc>
          <w:tcPr>
            <w:tcW w:w="8364" w:type="dxa"/>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单瘫（肌力小于等于</w:t>
            </w:r>
            <w:r>
              <w:rPr>
                <w:rFonts w:ascii="仿宋_GB2312" w:hAnsi="宋体" w:eastAsia="仿宋_GB2312"/>
                <w:sz w:val="18"/>
                <w:szCs w:val="18"/>
              </w:rPr>
              <w:t>4级)</w:t>
            </w:r>
          </w:p>
        </w:tc>
        <w:tc>
          <w:tcPr>
            <w:tcW w:w="1417" w:type="dxa"/>
            <w:shd w:val="clear" w:color="auto" w:fill="auto"/>
            <w:noWrap w:val="0"/>
            <w:vAlign w:val="top"/>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bl>
    <w:p>
      <w:pPr>
        <w:contextualSpacing/>
        <w:rPr>
          <w:rFonts w:ascii="仿宋_GB2312" w:hAnsi="宋体" w:eastAsia="仿宋_GB2312"/>
          <w:sz w:val="18"/>
          <w:szCs w:val="18"/>
        </w:rPr>
      </w:pPr>
      <w:r>
        <w:rPr>
          <w:rFonts w:hint="eastAsia" w:ascii="仿宋_GB2312" w:hAnsi="宋体" w:eastAsia="仿宋_GB2312"/>
          <w:sz w:val="18"/>
          <w:szCs w:val="18"/>
        </w:rPr>
        <w:t>注：</w:t>
      </w:r>
      <w:r>
        <w:rPr>
          <w:rFonts w:ascii="仿宋_GB2312" w:hAnsi="宋体" w:eastAsia="仿宋_GB2312"/>
          <w:sz w:val="18"/>
          <w:szCs w:val="18"/>
        </w:rPr>
        <w:fldChar w:fldCharType="begin"/>
      </w:r>
      <w:r>
        <w:rPr>
          <w:rFonts w:ascii="仿宋_GB2312" w:hAnsi="宋体" w:eastAsia="仿宋_GB2312"/>
          <w:sz w:val="18"/>
          <w:szCs w:val="18"/>
        </w:rPr>
        <w:instrText xml:space="preserve"> = 1 \* GB3 </w:instrText>
      </w:r>
      <w:r>
        <w:rPr>
          <w:rFonts w:ascii="仿宋_GB2312" w:hAnsi="宋体" w:eastAsia="仿宋_GB2312"/>
          <w:sz w:val="18"/>
          <w:szCs w:val="18"/>
        </w:rPr>
        <w:fldChar w:fldCharType="separate"/>
      </w:r>
      <w:r>
        <w:rPr>
          <w:rFonts w:hint="eastAsia" w:ascii="仿宋_GB2312" w:hAnsi="宋体" w:eastAsia="仿宋_GB2312"/>
          <w:sz w:val="18"/>
          <w:szCs w:val="18"/>
        </w:rPr>
        <w:t>①</w:t>
      </w:r>
      <w:r>
        <w:rPr>
          <w:rFonts w:ascii="仿宋_GB2312" w:hAnsi="宋体" w:eastAsia="仿宋_GB2312"/>
          <w:sz w:val="18"/>
          <w:szCs w:val="18"/>
        </w:rPr>
        <w:fldChar w:fldCharType="end"/>
      </w:r>
      <w:r>
        <w:rPr>
          <w:rFonts w:ascii="仿宋_GB2312" w:hAnsi="宋体" w:eastAsia="仿宋_GB2312"/>
          <w:sz w:val="18"/>
          <w:szCs w:val="18"/>
        </w:rPr>
        <w:t xml:space="preserve"> </w:t>
      </w:r>
      <w:r>
        <w:rPr>
          <w:rFonts w:hint="eastAsia" w:ascii="仿宋_GB2312" w:hAnsi="宋体" w:eastAsia="仿宋_GB2312"/>
          <w:sz w:val="18"/>
          <w:szCs w:val="18"/>
        </w:rPr>
        <w:t>偏瘫指一侧上下肢的瘫痪。</w:t>
      </w:r>
    </w:p>
    <w:p>
      <w:pPr>
        <w:ind w:left="643" w:leftChars="153" w:hanging="322" w:hangingChars="179"/>
        <w:contextualSpacing/>
        <w:rPr>
          <w:rFonts w:ascii="仿宋_GB2312" w:hAnsi="宋体" w:eastAsia="仿宋_GB2312"/>
          <w:sz w:val="18"/>
          <w:szCs w:val="18"/>
        </w:rPr>
      </w:pPr>
      <w:r>
        <w:rPr>
          <w:rFonts w:ascii="仿宋_GB2312" w:hAnsi="宋体" w:eastAsia="仿宋_GB2312"/>
          <w:sz w:val="18"/>
          <w:szCs w:val="18"/>
        </w:rPr>
        <w:fldChar w:fldCharType="begin"/>
      </w:r>
      <w:r>
        <w:rPr>
          <w:rFonts w:ascii="仿宋_GB2312" w:hAnsi="宋体" w:eastAsia="仿宋_GB2312"/>
          <w:sz w:val="18"/>
          <w:szCs w:val="18"/>
        </w:rPr>
        <w:instrText xml:space="preserve"> = 2 \* GB3 </w:instrText>
      </w:r>
      <w:r>
        <w:rPr>
          <w:rFonts w:ascii="仿宋_GB2312" w:hAnsi="宋体" w:eastAsia="仿宋_GB2312"/>
          <w:sz w:val="18"/>
          <w:szCs w:val="18"/>
        </w:rPr>
        <w:fldChar w:fldCharType="separate"/>
      </w:r>
      <w:r>
        <w:rPr>
          <w:rFonts w:hint="eastAsia" w:ascii="仿宋_GB2312" w:hAnsi="宋体" w:eastAsia="仿宋_GB2312"/>
          <w:sz w:val="18"/>
          <w:szCs w:val="18"/>
        </w:rPr>
        <w:t>②</w:t>
      </w:r>
      <w:r>
        <w:rPr>
          <w:rFonts w:ascii="仿宋_GB2312" w:hAnsi="宋体" w:eastAsia="仿宋_GB2312"/>
          <w:sz w:val="18"/>
          <w:szCs w:val="18"/>
        </w:rPr>
        <w:fldChar w:fldCharType="end"/>
      </w:r>
      <w:r>
        <w:rPr>
          <w:rFonts w:ascii="仿宋_GB2312" w:hAnsi="宋体" w:eastAsia="仿宋_GB2312"/>
          <w:sz w:val="18"/>
          <w:szCs w:val="18"/>
        </w:rPr>
        <w:t xml:space="preserve"> </w:t>
      </w:r>
      <w:r>
        <w:rPr>
          <w:rFonts w:hint="eastAsia" w:ascii="仿宋_GB2312" w:hAnsi="宋体" w:eastAsia="仿宋_GB2312"/>
          <w:sz w:val="18"/>
          <w:szCs w:val="18"/>
        </w:rPr>
        <w:t>截瘫指脊髓损伤后，受伤平面以下双侧肢体感觉、运动、反射等消失和膀胱、肛门括约肌功能丧失的病症。</w:t>
      </w:r>
    </w:p>
    <w:p>
      <w:pPr>
        <w:ind w:firstLine="360" w:firstLineChars="200"/>
        <w:contextualSpacing/>
        <w:rPr>
          <w:rFonts w:ascii="仿宋_GB2312" w:hAnsi="宋体" w:eastAsia="仿宋_GB2312"/>
          <w:sz w:val="18"/>
          <w:szCs w:val="18"/>
        </w:rPr>
      </w:pPr>
      <w:r>
        <w:rPr>
          <w:rFonts w:ascii="仿宋_GB2312" w:hAnsi="宋体" w:eastAsia="仿宋_GB2312"/>
          <w:sz w:val="18"/>
          <w:szCs w:val="18"/>
        </w:rPr>
        <w:fldChar w:fldCharType="begin"/>
      </w:r>
      <w:r>
        <w:rPr>
          <w:rFonts w:ascii="仿宋_GB2312" w:hAnsi="宋体" w:eastAsia="仿宋_GB2312"/>
          <w:sz w:val="18"/>
          <w:szCs w:val="18"/>
        </w:rPr>
        <w:instrText xml:space="preserve"> = 3 \* GB3 </w:instrText>
      </w:r>
      <w:r>
        <w:rPr>
          <w:rFonts w:ascii="仿宋_GB2312" w:hAnsi="宋体" w:eastAsia="仿宋_GB2312"/>
          <w:sz w:val="18"/>
          <w:szCs w:val="18"/>
        </w:rPr>
        <w:fldChar w:fldCharType="separate"/>
      </w:r>
      <w:r>
        <w:rPr>
          <w:rFonts w:hint="eastAsia" w:ascii="仿宋_GB2312" w:hAnsi="宋体" w:eastAsia="仿宋_GB2312"/>
          <w:sz w:val="18"/>
          <w:szCs w:val="18"/>
        </w:rPr>
        <w:t>③</w:t>
      </w:r>
      <w:r>
        <w:rPr>
          <w:rFonts w:ascii="仿宋_GB2312" w:hAnsi="宋体" w:eastAsia="仿宋_GB2312"/>
          <w:sz w:val="18"/>
          <w:szCs w:val="18"/>
        </w:rPr>
        <w:fldChar w:fldCharType="end"/>
      </w:r>
      <w:r>
        <w:rPr>
          <w:rFonts w:ascii="仿宋_GB2312" w:hAnsi="宋体" w:eastAsia="仿宋_GB2312"/>
          <w:sz w:val="18"/>
          <w:szCs w:val="18"/>
        </w:rPr>
        <w:t xml:space="preserve"> </w:t>
      </w:r>
      <w:r>
        <w:rPr>
          <w:rFonts w:hint="eastAsia" w:ascii="仿宋_GB2312" w:hAnsi="宋体" w:eastAsia="仿宋_GB2312"/>
          <w:sz w:val="18"/>
          <w:szCs w:val="18"/>
        </w:rPr>
        <w:t>单瘫指一个肢体或肢体的某一部分瘫痪。</w:t>
      </w:r>
    </w:p>
    <w:p>
      <w:pPr>
        <w:ind w:firstLine="360" w:firstLineChars="200"/>
        <w:contextualSpacing/>
        <w:rPr>
          <w:rFonts w:ascii="仿宋_GB2312" w:hAnsi="宋体" w:eastAsia="仿宋_GB2312"/>
          <w:sz w:val="18"/>
          <w:szCs w:val="18"/>
        </w:rPr>
      </w:pPr>
      <w:r>
        <w:rPr>
          <w:rFonts w:ascii="仿宋_GB2312" w:hAnsi="宋体" w:eastAsia="仿宋_GB2312"/>
          <w:sz w:val="18"/>
          <w:szCs w:val="18"/>
        </w:rPr>
        <w:fldChar w:fldCharType="begin"/>
      </w:r>
      <w:r>
        <w:rPr>
          <w:rFonts w:ascii="仿宋_GB2312" w:hAnsi="宋体" w:eastAsia="仿宋_GB2312"/>
          <w:sz w:val="18"/>
          <w:szCs w:val="18"/>
        </w:rPr>
        <w:instrText xml:space="preserve"> = 4 \* GB3 </w:instrText>
      </w:r>
      <w:r>
        <w:rPr>
          <w:rFonts w:ascii="仿宋_GB2312" w:hAnsi="宋体" w:eastAsia="仿宋_GB2312"/>
          <w:sz w:val="18"/>
          <w:szCs w:val="18"/>
        </w:rPr>
        <w:fldChar w:fldCharType="separate"/>
      </w:r>
      <w:r>
        <w:rPr>
          <w:rFonts w:hint="eastAsia" w:ascii="仿宋_GB2312" w:hAnsi="宋体" w:eastAsia="仿宋_GB2312"/>
          <w:sz w:val="18"/>
          <w:szCs w:val="18"/>
        </w:rPr>
        <w:t>④</w:t>
      </w:r>
      <w:r>
        <w:rPr>
          <w:rFonts w:ascii="仿宋_GB2312" w:hAnsi="宋体" w:eastAsia="仿宋_GB2312"/>
          <w:sz w:val="18"/>
          <w:szCs w:val="18"/>
        </w:rPr>
        <w:fldChar w:fldCharType="end"/>
      </w:r>
      <w:r>
        <w:rPr>
          <w:rFonts w:ascii="仿宋_GB2312" w:hAnsi="宋体" w:eastAsia="仿宋_GB2312"/>
          <w:sz w:val="18"/>
          <w:szCs w:val="18"/>
        </w:rPr>
        <w:t xml:space="preserve"> 肌力：为判断肢体瘫痪程度，将肌力分级划分为0-5级。</w:t>
      </w:r>
    </w:p>
    <w:p>
      <w:pPr>
        <w:ind w:firstLine="720"/>
        <w:contextualSpacing/>
        <w:rPr>
          <w:rFonts w:ascii="仿宋_GB2312" w:hAnsi="宋体" w:eastAsia="仿宋_GB2312"/>
          <w:sz w:val="18"/>
          <w:szCs w:val="18"/>
        </w:rPr>
      </w:pPr>
      <w:r>
        <w:rPr>
          <w:rFonts w:ascii="仿宋_GB2312" w:hAnsi="宋体" w:eastAsia="仿宋_GB2312"/>
          <w:sz w:val="18"/>
          <w:szCs w:val="18"/>
        </w:rPr>
        <w:t xml:space="preserve"> </w:t>
      </w:r>
      <w:r>
        <w:rPr>
          <w:rFonts w:hint="eastAsia" w:ascii="仿宋_GB2312" w:hAnsi="宋体" w:eastAsia="仿宋_GB2312"/>
          <w:sz w:val="18"/>
          <w:szCs w:val="18"/>
        </w:rPr>
        <w:t xml:space="preserve">   </w:t>
      </w:r>
      <w:r>
        <w:rPr>
          <w:rFonts w:ascii="仿宋_GB2312" w:hAnsi="宋体" w:eastAsia="仿宋_GB2312"/>
          <w:sz w:val="18"/>
          <w:szCs w:val="18"/>
        </w:rPr>
        <w:t>0级：肌肉完全瘫痪，毫无收缩。</w:t>
      </w:r>
    </w:p>
    <w:p>
      <w:pPr>
        <w:contextualSpacing/>
        <w:rPr>
          <w:rFonts w:ascii="仿宋_GB2312" w:hAnsi="宋体" w:eastAsia="仿宋_GB2312"/>
          <w:sz w:val="18"/>
          <w:szCs w:val="18"/>
        </w:rPr>
      </w:pPr>
      <w:r>
        <w:rPr>
          <w:rFonts w:hint="eastAsia" w:ascii="仿宋_GB2312" w:hAnsi="宋体" w:eastAsia="仿宋_GB2312"/>
          <w:sz w:val="18"/>
          <w:szCs w:val="18"/>
        </w:rPr>
        <w:t>　</w:t>
      </w:r>
      <w:r>
        <w:rPr>
          <w:rFonts w:ascii="仿宋_GB2312" w:hAnsi="宋体" w:eastAsia="仿宋_GB2312"/>
          <w:sz w:val="18"/>
          <w:szCs w:val="18"/>
        </w:rPr>
        <w:t xml:space="preserve">  　 </w:t>
      </w:r>
      <w:r>
        <w:rPr>
          <w:rFonts w:hint="eastAsia" w:ascii="仿宋_GB2312" w:hAnsi="宋体" w:eastAsia="仿宋_GB2312"/>
          <w:sz w:val="18"/>
          <w:szCs w:val="18"/>
        </w:rPr>
        <w:t xml:space="preserve">    </w:t>
      </w:r>
      <w:r>
        <w:rPr>
          <w:rFonts w:ascii="仿宋_GB2312" w:hAnsi="宋体" w:eastAsia="仿宋_GB2312"/>
          <w:sz w:val="18"/>
          <w:szCs w:val="18"/>
        </w:rPr>
        <w:t>1级：可看到或触及肌肉轻微收缩，但不能产生动作。</w:t>
      </w:r>
    </w:p>
    <w:p>
      <w:pPr>
        <w:ind w:left="1489" w:hanging="1488" w:hangingChars="827"/>
        <w:contextualSpacing/>
        <w:rPr>
          <w:rFonts w:ascii="仿宋_GB2312" w:hAnsi="宋体" w:eastAsia="仿宋_GB2312"/>
          <w:sz w:val="18"/>
          <w:szCs w:val="18"/>
        </w:rPr>
      </w:pPr>
      <w:r>
        <w:rPr>
          <w:rFonts w:hint="eastAsia" w:ascii="仿宋_GB2312" w:hAnsi="宋体" w:eastAsia="仿宋_GB2312"/>
          <w:sz w:val="18"/>
          <w:szCs w:val="18"/>
        </w:rPr>
        <w:t>　　</w:t>
      </w:r>
      <w:r>
        <w:rPr>
          <w:rFonts w:ascii="仿宋_GB2312" w:hAnsi="宋体" w:eastAsia="仿宋_GB2312"/>
          <w:sz w:val="18"/>
          <w:szCs w:val="18"/>
        </w:rPr>
        <w:t xml:space="preserve">   </w:t>
      </w:r>
      <w:r>
        <w:rPr>
          <w:rFonts w:hint="eastAsia" w:ascii="仿宋_GB2312" w:hAnsi="宋体" w:eastAsia="仿宋_GB2312"/>
          <w:sz w:val="18"/>
          <w:szCs w:val="18"/>
        </w:rPr>
        <w:t xml:space="preserve">    </w:t>
      </w:r>
      <w:r>
        <w:rPr>
          <w:rFonts w:ascii="仿宋_GB2312" w:hAnsi="宋体" w:eastAsia="仿宋_GB2312"/>
          <w:sz w:val="18"/>
          <w:szCs w:val="18"/>
        </w:rPr>
        <w:t>2级：肌肉在不受重力影响下，可进行运动，即肢体能在床面上移动，但不能抬高。</w:t>
      </w:r>
    </w:p>
    <w:p>
      <w:pPr>
        <w:ind w:left="1489" w:hanging="1488" w:hangingChars="827"/>
        <w:contextualSpacing/>
        <w:rPr>
          <w:rFonts w:ascii="仿宋_GB2312" w:hAnsi="宋体" w:eastAsia="仿宋_GB2312"/>
          <w:sz w:val="18"/>
          <w:szCs w:val="18"/>
        </w:rPr>
      </w:pPr>
      <w:r>
        <w:rPr>
          <w:rFonts w:hint="eastAsia" w:ascii="仿宋_GB2312" w:hAnsi="宋体" w:eastAsia="仿宋_GB2312"/>
          <w:sz w:val="18"/>
          <w:szCs w:val="18"/>
        </w:rPr>
        <w:t>　　</w:t>
      </w:r>
      <w:r>
        <w:rPr>
          <w:rFonts w:ascii="仿宋_GB2312" w:hAnsi="宋体" w:eastAsia="仿宋_GB2312"/>
          <w:sz w:val="18"/>
          <w:szCs w:val="18"/>
        </w:rPr>
        <w:t xml:space="preserve">   </w:t>
      </w:r>
      <w:r>
        <w:rPr>
          <w:rFonts w:hint="eastAsia" w:ascii="仿宋_GB2312" w:hAnsi="宋体" w:eastAsia="仿宋_GB2312"/>
          <w:sz w:val="18"/>
          <w:szCs w:val="18"/>
        </w:rPr>
        <w:t xml:space="preserve">    </w:t>
      </w:r>
      <w:r>
        <w:rPr>
          <w:rFonts w:ascii="仿宋_GB2312" w:hAnsi="宋体" w:eastAsia="仿宋_GB2312"/>
          <w:sz w:val="18"/>
          <w:szCs w:val="18"/>
        </w:rPr>
        <w:t>3级：在和地心引力相反的方向中尚能完成其动作，但不能对抗外加的阻力。</w:t>
      </w:r>
    </w:p>
    <w:p>
      <w:pPr>
        <w:contextualSpacing/>
        <w:rPr>
          <w:rFonts w:ascii="仿宋_GB2312" w:hAnsi="宋体" w:eastAsia="仿宋_GB2312"/>
          <w:sz w:val="18"/>
          <w:szCs w:val="18"/>
        </w:rPr>
      </w:pPr>
      <w:r>
        <w:rPr>
          <w:rFonts w:hint="eastAsia" w:ascii="仿宋_GB2312" w:hAnsi="宋体" w:eastAsia="仿宋_GB2312"/>
          <w:sz w:val="18"/>
          <w:szCs w:val="18"/>
        </w:rPr>
        <w:t>　　</w:t>
      </w:r>
      <w:r>
        <w:rPr>
          <w:rFonts w:ascii="仿宋_GB2312" w:hAnsi="宋体" w:eastAsia="仿宋_GB2312"/>
          <w:sz w:val="18"/>
          <w:szCs w:val="18"/>
        </w:rPr>
        <w:t xml:space="preserve">   </w:t>
      </w:r>
      <w:r>
        <w:rPr>
          <w:rFonts w:hint="eastAsia" w:ascii="仿宋_GB2312" w:hAnsi="宋体" w:eastAsia="仿宋_GB2312"/>
          <w:sz w:val="18"/>
          <w:szCs w:val="18"/>
        </w:rPr>
        <w:t xml:space="preserve">    </w:t>
      </w:r>
      <w:r>
        <w:rPr>
          <w:rFonts w:ascii="仿宋_GB2312" w:hAnsi="宋体" w:eastAsia="仿宋_GB2312"/>
          <w:sz w:val="18"/>
          <w:szCs w:val="18"/>
        </w:rPr>
        <w:t>4级：能对抗一定的阻力，但较正常人为低。</w:t>
      </w:r>
    </w:p>
    <w:p>
      <w:pPr>
        <w:contextualSpacing/>
        <w:rPr>
          <w:rFonts w:ascii="仿宋_GB2312" w:hAnsi="宋体" w:eastAsia="仿宋_GB2312"/>
          <w:sz w:val="18"/>
          <w:szCs w:val="18"/>
        </w:rPr>
      </w:pPr>
      <w:r>
        <w:rPr>
          <w:rFonts w:hint="eastAsia" w:ascii="仿宋_GB2312" w:hAnsi="宋体" w:eastAsia="仿宋_GB2312"/>
          <w:sz w:val="18"/>
          <w:szCs w:val="18"/>
        </w:rPr>
        <w:t>　　</w:t>
      </w:r>
      <w:r>
        <w:rPr>
          <w:rFonts w:ascii="仿宋_GB2312" w:hAnsi="宋体" w:eastAsia="仿宋_GB2312"/>
          <w:sz w:val="18"/>
          <w:szCs w:val="18"/>
        </w:rPr>
        <w:t xml:space="preserve">   </w:t>
      </w:r>
      <w:r>
        <w:rPr>
          <w:rFonts w:hint="eastAsia" w:ascii="仿宋_GB2312" w:hAnsi="宋体" w:eastAsia="仿宋_GB2312"/>
          <w:sz w:val="18"/>
          <w:szCs w:val="18"/>
        </w:rPr>
        <w:t xml:space="preserve">    </w:t>
      </w:r>
      <w:r>
        <w:rPr>
          <w:rFonts w:ascii="仿宋_GB2312" w:hAnsi="宋体" w:eastAsia="仿宋_GB2312"/>
          <w:sz w:val="18"/>
          <w:szCs w:val="18"/>
        </w:rPr>
        <w:t>5级：正常肌力</w:t>
      </w:r>
      <w:r>
        <w:rPr>
          <w:rFonts w:hint="eastAsia" w:ascii="仿宋_GB2312" w:hAnsi="宋体" w:eastAsia="仿宋_GB2312"/>
          <w:sz w:val="18"/>
          <w:szCs w:val="18"/>
        </w:rPr>
        <w:t>。</w:t>
      </w:r>
    </w:p>
    <w:p>
      <w:pPr>
        <w:spacing w:line="240" w:lineRule="exact"/>
        <w:ind w:firstLine="360" w:firstLineChars="200"/>
        <w:contextualSpacing/>
        <w:rPr>
          <w:rFonts w:ascii="仿宋_GB2312" w:hAnsi="宋体" w:eastAsia="仿宋_GB2312"/>
          <w:sz w:val="18"/>
          <w:szCs w:val="18"/>
        </w:rPr>
      </w:pPr>
    </w:p>
    <w:p>
      <w:pPr>
        <w:numPr>
          <w:ilvl w:val="0"/>
          <w:numId w:val="3"/>
        </w:numPr>
        <w:spacing w:line="240" w:lineRule="auto"/>
        <w:contextualSpacing/>
        <w:outlineLvl w:val="1"/>
        <w:rPr>
          <w:rFonts w:ascii="仿宋_GB2312" w:hAnsi="宋体" w:eastAsia="仿宋_GB2312"/>
          <w:sz w:val="18"/>
          <w:szCs w:val="18"/>
        </w:rPr>
      </w:pPr>
      <w:bookmarkStart w:id="64" w:name="_Toc356463501"/>
      <w:r>
        <w:rPr>
          <w:rFonts w:hint="eastAsia" w:ascii="仿宋_GB2312" w:hAnsi="宋体" w:eastAsia="仿宋_GB2312"/>
          <w:sz w:val="18"/>
          <w:szCs w:val="18"/>
        </w:rPr>
        <w:t>皮肤和有关的结构和功能</w:t>
      </w:r>
      <w:bookmarkEnd w:id="64"/>
    </w:p>
    <w:p>
      <w:pPr>
        <w:numPr>
          <w:ilvl w:val="1"/>
          <w:numId w:val="3"/>
        </w:numPr>
        <w:spacing w:line="240" w:lineRule="auto"/>
        <w:contextualSpacing/>
        <w:outlineLvl w:val="2"/>
        <w:rPr>
          <w:rFonts w:ascii="仿宋_GB2312" w:hAnsi="宋体" w:eastAsia="仿宋_GB2312"/>
          <w:sz w:val="18"/>
          <w:szCs w:val="18"/>
        </w:rPr>
      </w:pPr>
      <w:bookmarkStart w:id="65" w:name="_Toc356463502"/>
      <w:r>
        <w:rPr>
          <w:rFonts w:hint="eastAsia" w:ascii="仿宋_GB2312" w:hAnsi="宋体" w:eastAsia="仿宋_GB2312"/>
          <w:sz w:val="18"/>
          <w:szCs w:val="18"/>
        </w:rPr>
        <w:t>头颈部皮肤结构损伤和修复功能障碍</w:t>
      </w:r>
      <w:bookmarkEnd w:id="65"/>
    </w:p>
    <w:p>
      <w:pPr>
        <w:ind w:firstLine="360" w:firstLineChars="200"/>
        <w:rPr>
          <w:rFonts w:ascii="仿宋_GB2312" w:hAnsi="宋体" w:eastAsia="仿宋_GB2312"/>
          <w:sz w:val="18"/>
          <w:szCs w:val="18"/>
        </w:rPr>
      </w:pPr>
      <w:r>
        <w:rPr>
          <w:rFonts w:hint="eastAsia" w:ascii="仿宋_GB2312" w:hAnsi="宋体" w:eastAsia="仿宋_GB2312"/>
          <w:sz w:val="18"/>
          <w:szCs w:val="18"/>
        </w:rPr>
        <w:t>皮肤的修复功能是指修复皮肤破损和其他损伤的功能。本标准中的皮肤修复功能障碍是指瘢痕形成。</w:t>
      </w:r>
    </w:p>
    <w:p>
      <w:pPr>
        <w:spacing w:line="240" w:lineRule="exact"/>
        <w:ind w:firstLine="360" w:firstLineChars="200"/>
        <w:contextualSpacing/>
        <w:rPr>
          <w:rFonts w:ascii="仿宋_GB2312" w:hAnsi="宋体" w:eastAsia="仿宋_GB2312"/>
          <w:sz w:val="18"/>
          <w:szCs w:val="18"/>
        </w:rPr>
      </w:pPr>
    </w:p>
    <w:tbl>
      <w:tblPr>
        <w:tblStyle w:val="22"/>
        <w:tblW w:w="9796"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7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4" w:hRule="atLeast"/>
        </w:trPr>
        <w:tc>
          <w:tcPr>
            <w:tcW w:w="8379"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头颈部Ⅲ</w:t>
            </w:r>
            <w:r>
              <w:rPr>
                <w:rFonts w:ascii="仿宋_GB2312" w:hAnsi="宋体" w:eastAsia="仿宋_GB2312"/>
                <w:sz w:val="18"/>
                <w:szCs w:val="18"/>
              </w:rPr>
              <w:t>度烧伤，面积大于等于全身体表面积的8%</w:t>
            </w:r>
          </w:p>
        </w:tc>
        <w:tc>
          <w:tcPr>
            <w:tcW w:w="1417"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hint="eastAsia" w:ascii="仿宋_GB2312" w:hAnsi="宋体" w:eastAsia="仿宋_GB2312"/>
                <w:sz w:val="18"/>
                <w:szCs w:val="18"/>
              </w:rPr>
              <w:t>2</w:t>
            </w:r>
            <w:r>
              <w:rPr>
                <w:rFonts w:ascii="仿宋_GB2312" w:hAnsi="宋体" w:eastAsia="仿宋_GB2312"/>
                <w:sz w:val="18"/>
                <w:szCs w:val="18"/>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95" w:hRule="atLeast"/>
        </w:trPr>
        <w:tc>
          <w:tcPr>
            <w:tcW w:w="8379"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面部皮肤损伤导致瘢痕形成，且瘢痕面积大于等于面部皮肤面积的</w:t>
            </w:r>
            <w:r>
              <w:rPr>
                <w:rFonts w:ascii="仿宋_GB2312" w:hAnsi="宋体" w:eastAsia="仿宋_GB2312"/>
                <w:sz w:val="18"/>
                <w:szCs w:val="18"/>
              </w:rPr>
              <w:t>90%</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2级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90" w:hRule="atLeast"/>
        </w:trPr>
        <w:tc>
          <w:tcPr>
            <w:tcW w:w="8379"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颈部皮肤损伤导致瘢痕形成，颈部活动度完全丧失</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3级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8379"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面部皮肤损伤导致瘢痕形成，且瘢痕面积大于等于面部皮肤面积的</w:t>
            </w:r>
            <w:r>
              <w:rPr>
                <w:rFonts w:ascii="仿宋_GB2312" w:hAnsi="宋体" w:eastAsia="仿宋_GB2312"/>
                <w:sz w:val="18"/>
                <w:szCs w:val="18"/>
              </w:rPr>
              <w:t>80%</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3级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18" w:hRule="atLeast"/>
        </w:trPr>
        <w:tc>
          <w:tcPr>
            <w:tcW w:w="8379"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颈部皮肤损伤导致瘢痕形成，颈部活动度丧失大于等于</w:t>
            </w:r>
            <w:r>
              <w:rPr>
                <w:rFonts w:ascii="仿宋_GB2312" w:hAnsi="宋体" w:eastAsia="仿宋_GB2312"/>
                <w:sz w:val="18"/>
                <w:szCs w:val="18"/>
              </w:rPr>
              <w:t>75%</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4级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8379"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面部皮肤损伤导致瘢痕形成，且瘢痕面积大于等于面部皮肤面积的</w:t>
            </w:r>
            <w:r>
              <w:rPr>
                <w:rFonts w:ascii="仿宋_GB2312" w:hAnsi="宋体" w:eastAsia="仿宋_GB2312"/>
                <w:sz w:val="18"/>
                <w:szCs w:val="18"/>
              </w:rPr>
              <w:t>60%</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4级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8379" w:type="dxa"/>
            <w:tcBorders>
              <w:top w:val="single" w:color="auto" w:sz="4" w:space="0"/>
              <w:left w:val="single" w:color="auto" w:sz="4" w:space="0"/>
              <w:bottom w:val="single" w:color="auto" w:sz="4" w:space="0"/>
            </w:tcBorders>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头颈部Ⅲ</w:t>
            </w:r>
            <w:r>
              <w:rPr>
                <w:rFonts w:ascii="仿宋_GB2312" w:hAnsi="宋体" w:eastAsia="仿宋_GB2312"/>
                <w:sz w:val="18"/>
                <w:szCs w:val="18"/>
              </w:rPr>
              <w:t>度烧伤，面积大于等于全身体表面积的5%，且小于8%</w:t>
            </w:r>
          </w:p>
        </w:tc>
        <w:tc>
          <w:tcPr>
            <w:tcW w:w="1417" w:type="dxa"/>
            <w:tcBorders>
              <w:bottom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hint="eastAsia" w:ascii="仿宋_GB2312" w:hAnsi="宋体" w:eastAsia="仿宋_GB2312"/>
                <w:sz w:val="18"/>
                <w:szCs w:val="18"/>
              </w:rPr>
              <w:t>5</w:t>
            </w:r>
            <w:r>
              <w:rPr>
                <w:rFonts w:ascii="仿宋_GB2312" w:hAnsi="宋体" w:eastAsia="仿宋_GB2312"/>
                <w:sz w:val="18"/>
                <w:szCs w:val="18"/>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8379"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颈部皮肤损伤导致瘢痕形成，颈部活动度丧失大于等于</w:t>
            </w:r>
            <w:r>
              <w:rPr>
                <w:rFonts w:ascii="仿宋_GB2312" w:hAnsi="宋体" w:eastAsia="仿宋_GB2312"/>
                <w:sz w:val="18"/>
                <w:szCs w:val="18"/>
              </w:rPr>
              <w:t>50%</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5级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79"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面部皮肤损伤导致瘢痕形成，且瘢痕面积大于等于面部皮肤面积的</w:t>
            </w:r>
            <w:r>
              <w:rPr>
                <w:rFonts w:ascii="仿宋_GB2312" w:hAnsi="宋体" w:eastAsia="仿宋_GB2312"/>
                <w:sz w:val="18"/>
                <w:szCs w:val="18"/>
              </w:rPr>
              <w:t>40%</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5级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70" w:hRule="atLeast"/>
        </w:trPr>
        <w:tc>
          <w:tcPr>
            <w:tcW w:w="8379"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面部皮肤损伤导致瘢痕形成，且瘢痕面积大于等于面部皮肤面积的</w:t>
            </w:r>
            <w:r>
              <w:rPr>
                <w:rFonts w:ascii="仿宋_GB2312" w:hAnsi="宋体" w:eastAsia="仿宋_GB2312"/>
                <w:sz w:val="18"/>
                <w:szCs w:val="18"/>
              </w:rPr>
              <w:t>20%</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6级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8379" w:type="dxa"/>
            <w:tcBorders>
              <w:top w:val="single" w:color="auto" w:sz="4" w:space="0"/>
              <w:left w:val="single" w:color="auto" w:sz="4" w:space="0"/>
              <w:bottom w:val="single" w:color="auto" w:sz="4" w:space="0"/>
            </w:tcBorders>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头部撕脱伤后导致头皮缺失，面积大于等于头皮面积的</w:t>
            </w:r>
            <w:r>
              <w:rPr>
                <w:rFonts w:ascii="仿宋_GB2312" w:hAnsi="宋体" w:eastAsia="仿宋_GB2312"/>
                <w:sz w:val="18"/>
                <w:szCs w:val="18"/>
              </w:rPr>
              <w:t>20%</w:t>
            </w:r>
          </w:p>
        </w:tc>
        <w:tc>
          <w:tcPr>
            <w:tcW w:w="1417" w:type="dxa"/>
            <w:tcBorders>
              <w:bottom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6级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70" w:hRule="atLeast"/>
        </w:trPr>
        <w:tc>
          <w:tcPr>
            <w:tcW w:w="8379"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颈部皮肤损伤导致颈前三角区瘢痕形成，且瘢痕面积大于等于颈前三角区面积的</w:t>
            </w:r>
            <w:r>
              <w:rPr>
                <w:rFonts w:ascii="仿宋_GB2312" w:hAnsi="宋体" w:eastAsia="仿宋_GB2312"/>
                <w:sz w:val="18"/>
                <w:szCs w:val="18"/>
              </w:rPr>
              <w:t>75%</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7级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79"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面部皮肤损伤导致瘢痕形成，且瘢痕面积大于等于</w:t>
            </w:r>
            <w:r>
              <w:rPr>
                <w:rFonts w:ascii="仿宋_GB2312" w:hAnsi="宋体" w:eastAsia="仿宋_GB2312"/>
                <w:sz w:val="18"/>
                <w:szCs w:val="18"/>
              </w:rPr>
              <w:t>24cm2</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7级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8379" w:type="dxa"/>
            <w:tcBorders>
              <w:top w:val="single" w:color="auto" w:sz="4" w:space="0"/>
              <w:left w:val="single" w:color="auto" w:sz="4" w:space="0"/>
              <w:bottom w:val="single" w:color="auto" w:sz="4" w:space="0"/>
            </w:tcBorders>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头颈部Ⅲ</w:t>
            </w:r>
            <w:r>
              <w:rPr>
                <w:rFonts w:ascii="仿宋_GB2312" w:hAnsi="宋体" w:eastAsia="仿宋_GB2312"/>
                <w:sz w:val="18"/>
                <w:szCs w:val="18"/>
              </w:rPr>
              <w:t>度烧伤，面积大于等于全身体表面积的2%，且小于5%</w:t>
            </w:r>
          </w:p>
        </w:tc>
        <w:tc>
          <w:tcPr>
            <w:tcW w:w="1417" w:type="dxa"/>
            <w:tcBorders>
              <w:bottom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hint="eastAsia" w:ascii="仿宋_GB2312" w:hAnsi="宋体" w:eastAsia="仿宋_GB2312"/>
                <w:sz w:val="18"/>
                <w:szCs w:val="18"/>
              </w:rPr>
              <w:t>8</w:t>
            </w:r>
            <w:r>
              <w:rPr>
                <w:rFonts w:ascii="仿宋_GB2312" w:hAnsi="宋体" w:eastAsia="仿宋_GB2312"/>
                <w:sz w:val="18"/>
                <w:szCs w:val="18"/>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79"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颈部皮肤损伤导致颈前三角区瘢痕形成，且瘢痕面积大于等于颈前三角区面积的</w:t>
            </w:r>
            <w:r>
              <w:rPr>
                <w:rFonts w:ascii="仿宋_GB2312" w:hAnsi="宋体" w:eastAsia="仿宋_GB2312"/>
                <w:sz w:val="18"/>
                <w:szCs w:val="18"/>
              </w:rPr>
              <w:t>50%</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04" w:hRule="atLeast"/>
        </w:trPr>
        <w:tc>
          <w:tcPr>
            <w:tcW w:w="8379"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面部皮肤损伤导致瘢痕形成，且瘢痕面积大于等于</w:t>
            </w:r>
            <w:r>
              <w:rPr>
                <w:rFonts w:ascii="仿宋_GB2312" w:hAnsi="宋体" w:eastAsia="仿宋_GB2312"/>
                <w:sz w:val="18"/>
                <w:szCs w:val="18"/>
              </w:rPr>
              <w:t>18cm2</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9" w:hRule="atLeast"/>
        </w:trPr>
        <w:tc>
          <w:tcPr>
            <w:tcW w:w="8379"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面部皮肤损伤导致瘢痕形成，且瘢痕面积大于等于</w:t>
            </w:r>
            <w:r>
              <w:rPr>
                <w:rFonts w:ascii="仿宋_GB2312" w:hAnsi="宋体" w:eastAsia="仿宋_GB2312"/>
                <w:sz w:val="18"/>
                <w:szCs w:val="18"/>
              </w:rPr>
              <w:t>12cm2</w:t>
            </w:r>
            <w:r>
              <w:rPr>
                <w:rFonts w:hint="eastAsia" w:ascii="仿宋_GB2312" w:hAnsi="宋体" w:eastAsia="仿宋_GB2312"/>
                <w:sz w:val="18"/>
                <w:szCs w:val="18"/>
              </w:rPr>
              <w:t>或面部线条状瘢痕大于等于</w:t>
            </w:r>
            <w:r>
              <w:rPr>
                <w:rFonts w:ascii="仿宋_GB2312" w:hAnsi="宋体" w:eastAsia="仿宋_GB2312"/>
                <w:sz w:val="18"/>
                <w:szCs w:val="18"/>
              </w:rPr>
              <w:t>20cm</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9级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28" w:hRule="atLeast"/>
        </w:trPr>
        <w:tc>
          <w:tcPr>
            <w:tcW w:w="8379" w:type="dxa"/>
            <w:shd w:val="clear" w:color="auto" w:fill="auto"/>
            <w:noWrap w:val="0"/>
            <w:vAlign w:val="center"/>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面部皮肤损伤导致瘢痕形成，且瘢痕面积大于等于</w:t>
            </w:r>
            <w:r>
              <w:rPr>
                <w:rFonts w:ascii="仿宋_GB2312" w:hAnsi="宋体" w:eastAsia="仿宋_GB2312"/>
                <w:sz w:val="18"/>
                <w:szCs w:val="18"/>
              </w:rPr>
              <w:t>6cm2</w:t>
            </w:r>
            <w:r>
              <w:rPr>
                <w:rFonts w:hint="eastAsia" w:ascii="仿宋_GB2312" w:hAnsi="宋体" w:eastAsia="仿宋_GB2312"/>
                <w:sz w:val="18"/>
                <w:szCs w:val="18"/>
              </w:rPr>
              <w:t>或面部线条状瘢痕大于等于</w:t>
            </w:r>
            <w:r>
              <w:rPr>
                <w:rFonts w:ascii="仿宋_GB2312" w:hAnsi="宋体" w:eastAsia="仿宋_GB2312"/>
                <w:sz w:val="18"/>
                <w:szCs w:val="18"/>
              </w:rPr>
              <w:t>10cm</w:t>
            </w:r>
          </w:p>
        </w:tc>
        <w:tc>
          <w:tcPr>
            <w:tcW w:w="1417" w:type="dxa"/>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10级</w:t>
            </w:r>
          </w:p>
        </w:tc>
      </w:tr>
    </w:tbl>
    <w:p>
      <w:pPr>
        <w:ind w:left="2"/>
        <w:contextualSpacing/>
        <w:rPr>
          <w:rFonts w:ascii="仿宋_GB2312" w:hAnsi="宋体" w:eastAsia="仿宋_GB2312"/>
          <w:sz w:val="18"/>
          <w:szCs w:val="18"/>
        </w:rPr>
      </w:pPr>
      <w:r>
        <w:rPr>
          <w:rFonts w:hint="eastAsia" w:ascii="仿宋_GB2312" w:hAnsi="宋体" w:eastAsia="仿宋_GB2312"/>
          <w:sz w:val="18"/>
          <w:szCs w:val="18"/>
        </w:rPr>
        <w:t>注：</w:t>
      </w:r>
      <w:r>
        <w:rPr>
          <w:rFonts w:ascii="仿宋_GB2312" w:hAnsi="宋体" w:eastAsia="仿宋_GB2312"/>
          <w:sz w:val="18"/>
          <w:szCs w:val="18"/>
        </w:rPr>
        <w:fldChar w:fldCharType="begin"/>
      </w:r>
      <w:r>
        <w:rPr>
          <w:rFonts w:ascii="仿宋_GB2312" w:hAnsi="宋体" w:eastAsia="仿宋_GB2312"/>
          <w:sz w:val="18"/>
          <w:szCs w:val="18"/>
        </w:rPr>
        <w:instrText xml:space="preserve"> = 1 \* GB3 </w:instrText>
      </w:r>
      <w:r>
        <w:rPr>
          <w:rFonts w:ascii="仿宋_GB2312" w:hAnsi="宋体" w:eastAsia="仿宋_GB2312"/>
          <w:sz w:val="18"/>
          <w:szCs w:val="18"/>
        </w:rPr>
        <w:fldChar w:fldCharType="separate"/>
      </w:r>
      <w:r>
        <w:rPr>
          <w:rFonts w:hint="eastAsia" w:ascii="仿宋_GB2312" w:hAnsi="宋体" w:eastAsia="仿宋_GB2312"/>
          <w:sz w:val="18"/>
          <w:szCs w:val="18"/>
        </w:rPr>
        <w:t>①</w:t>
      </w:r>
      <w:r>
        <w:rPr>
          <w:rFonts w:ascii="仿宋_GB2312" w:hAnsi="宋体" w:eastAsia="仿宋_GB2312"/>
          <w:sz w:val="18"/>
          <w:szCs w:val="18"/>
        </w:rPr>
        <w:fldChar w:fldCharType="end"/>
      </w:r>
      <w:r>
        <w:rPr>
          <w:rFonts w:ascii="仿宋_GB2312" w:hAnsi="宋体" w:eastAsia="仿宋_GB2312"/>
          <w:sz w:val="18"/>
          <w:szCs w:val="18"/>
        </w:rPr>
        <w:t xml:space="preserve"> </w:t>
      </w:r>
      <w:r>
        <w:rPr>
          <w:rFonts w:hint="eastAsia" w:ascii="仿宋_GB2312" w:hAnsi="宋体" w:eastAsia="仿宋_GB2312"/>
          <w:sz w:val="18"/>
          <w:szCs w:val="18"/>
        </w:rPr>
        <w:t>瘢痕：指创面愈合后的增生性瘢痕，不包括皮肤平整、无明显质地改变的萎缩性瘢痕或疤痕。</w:t>
      </w:r>
    </w:p>
    <w:p>
      <w:pPr>
        <w:ind w:firstLine="358" w:firstLineChars="199"/>
        <w:contextualSpacing/>
        <w:rPr>
          <w:rFonts w:ascii="仿宋_GB2312" w:hAnsi="宋体" w:eastAsia="仿宋_GB2312"/>
          <w:sz w:val="18"/>
          <w:szCs w:val="18"/>
        </w:rPr>
      </w:pPr>
      <w:r>
        <w:rPr>
          <w:rFonts w:ascii="仿宋_GB2312" w:hAnsi="宋体" w:eastAsia="仿宋_GB2312"/>
          <w:sz w:val="18"/>
          <w:szCs w:val="18"/>
        </w:rPr>
        <w:fldChar w:fldCharType="begin"/>
      </w:r>
      <w:r>
        <w:rPr>
          <w:rFonts w:ascii="仿宋_GB2312" w:hAnsi="宋体" w:eastAsia="仿宋_GB2312"/>
          <w:sz w:val="18"/>
          <w:szCs w:val="18"/>
        </w:rPr>
        <w:instrText xml:space="preserve"> = 2 \* GB3 </w:instrText>
      </w:r>
      <w:r>
        <w:rPr>
          <w:rFonts w:ascii="仿宋_GB2312" w:hAnsi="宋体" w:eastAsia="仿宋_GB2312"/>
          <w:sz w:val="18"/>
          <w:szCs w:val="18"/>
        </w:rPr>
        <w:fldChar w:fldCharType="separate"/>
      </w:r>
      <w:r>
        <w:rPr>
          <w:rFonts w:hint="eastAsia" w:ascii="仿宋_GB2312" w:hAnsi="宋体" w:eastAsia="仿宋_GB2312"/>
          <w:sz w:val="18"/>
          <w:szCs w:val="18"/>
        </w:rPr>
        <w:t>②</w:t>
      </w:r>
      <w:r>
        <w:rPr>
          <w:rFonts w:ascii="仿宋_GB2312" w:hAnsi="宋体" w:eastAsia="仿宋_GB2312"/>
          <w:sz w:val="18"/>
          <w:szCs w:val="18"/>
        </w:rPr>
        <w:fldChar w:fldCharType="end"/>
      </w:r>
      <w:r>
        <w:rPr>
          <w:rFonts w:ascii="仿宋_GB2312" w:hAnsi="宋体" w:eastAsia="仿宋_GB2312"/>
          <w:sz w:val="18"/>
          <w:szCs w:val="18"/>
        </w:rPr>
        <w:t xml:space="preserve"> </w:t>
      </w:r>
      <w:r>
        <w:rPr>
          <w:rFonts w:hint="eastAsia" w:ascii="仿宋_GB2312" w:hAnsi="宋体" w:eastAsia="仿宋_GB2312"/>
          <w:sz w:val="18"/>
          <w:szCs w:val="18"/>
        </w:rPr>
        <w:t>面部的范围和瘢痕面积的计算：面部的范围指上至发际、下至下颌下缘、两侧至下颌支后缘之间的区域，包括额部、眼部、眶部、鼻部、口唇部、颏部、颧部、颊部和腮腺咬肌部。面部瘢痕面积的计算采用全面部和</w:t>
      </w:r>
      <w:r>
        <w:rPr>
          <w:rFonts w:ascii="仿宋_GB2312" w:hAnsi="宋体" w:eastAsia="仿宋_GB2312"/>
          <w:sz w:val="18"/>
          <w:szCs w:val="18"/>
        </w:rPr>
        <w:t>5等分面部以及实测瘢痕面积的方法，分别计算瘢痕面积。面部多处瘢痕，其面积可以累加计算。</w:t>
      </w:r>
    </w:p>
    <w:p>
      <w:pPr>
        <w:ind w:firstLine="360" w:firstLineChars="200"/>
        <w:contextualSpacing/>
        <w:rPr>
          <w:rFonts w:ascii="仿宋_GB2312" w:hAnsi="宋体" w:eastAsia="仿宋_GB2312"/>
          <w:sz w:val="18"/>
          <w:szCs w:val="18"/>
        </w:rPr>
      </w:pPr>
      <w:r>
        <w:rPr>
          <w:rFonts w:ascii="仿宋_GB2312" w:hAnsi="宋体" w:eastAsia="仿宋_GB2312"/>
          <w:sz w:val="18"/>
          <w:szCs w:val="18"/>
        </w:rPr>
        <w:fldChar w:fldCharType="begin"/>
      </w:r>
      <w:r>
        <w:rPr>
          <w:rFonts w:ascii="仿宋_GB2312" w:hAnsi="宋体" w:eastAsia="仿宋_GB2312"/>
          <w:sz w:val="18"/>
          <w:szCs w:val="18"/>
        </w:rPr>
        <w:instrText xml:space="preserve"> = 3 \* GB3 </w:instrText>
      </w:r>
      <w:r>
        <w:rPr>
          <w:rFonts w:ascii="仿宋_GB2312" w:hAnsi="宋体" w:eastAsia="仿宋_GB2312"/>
          <w:sz w:val="18"/>
          <w:szCs w:val="18"/>
        </w:rPr>
        <w:fldChar w:fldCharType="separate"/>
      </w:r>
      <w:r>
        <w:rPr>
          <w:rFonts w:hint="eastAsia" w:ascii="仿宋_GB2312" w:hAnsi="宋体" w:eastAsia="仿宋_GB2312"/>
          <w:sz w:val="18"/>
          <w:szCs w:val="18"/>
        </w:rPr>
        <w:t>③</w:t>
      </w:r>
      <w:r>
        <w:rPr>
          <w:rFonts w:ascii="仿宋_GB2312" w:hAnsi="宋体" w:eastAsia="仿宋_GB2312"/>
          <w:sz w:val="18"/>
          <w:szCs w:val="18"/>
        </w:rPr>
        <w:fldChar w:fldCharType="end"/>
      </w:r>
      <w:r>
        <w:rPr>
          <w:rFonts w:ascii="仿宋_GB2312" w:hAnsi="宋体" w:eastAsia="仿宋_GB2312"/>
          <w:sz w:val="18"/>
          <w:szCs w:val="18"/>
        </w:rPr>
        <w:t xml:space="preserve"> </w:t>
      </w:r>
      <w:r>
        <w:rPr>
          <w:rFonts w:hint="eastAsia" w:ascii="仿宋_GB2312" w:hAnsi="宋体" w:eastAsia="仿宋_GB2312"/>
          <w:sz w:val="18"/>
          <w:szCs w:val="18"/>
        </w:rPr>
        <w:t>颈前三角区：两边为胸锁乳突肌前缘，底为舌骨体上缘及下颌骨下缘。</w:t>
      </w:r>
    </w:p>
    <w:p>
      <w:pPr>
        <w:spacing w:line="240" w:lineRule="exact"/>
        <w:ind w:firstLine="360" w:firstLineChars="200"/>
        <w:contextualSpacing/>
        <w:rPr>
          <w:rFonts w:ascii="仿宋_GB2312" w:hAnsi="宋体" w:eastAsia="仿宋_GB2312"/>
          <w:sz w:val="18"/>
          <w:szCs w:val="18"/>
        </w:rPr>
      </w:pPr>
    </w:p>
    <w:p>
      <w:pPr>
        <w:numPr>
          <w:ilvl w:val="1"/>
          <w:numId w:val="3"/>
        </w:numPr>
        <w:spacing w:line="240" w:lineRule="auto"/>
        <w:contextualSpacing/>
        <w:outlineLvl w:val="2"/>
        <w:rPr>
          <w:rFonts w:ascii="仿宋_GB2312" w:hAnsi="宋体" w:eastAsia="仿宋_GB2312"/>
          <w:sz w:val="18"/>
          <w:szCs w:val="18"/>
        </w:rPr>
      </w:pPr>
      <w:bookmarkStart w:id="66" w:name="_Toc356463503"/>
      <w:r>
        <w:rPr>
          <w:rFonts w:hint="eastAsia" w:ascii="仿宋_GB2312" w:hAnsi="宋体" w:eastAsia="仿宋_GB2312"/>
          <w:sz w:val="18"/>
          <w:szCs w:val="18"/>
        </w:rPr>
        <w:t>各部位皮肤结构损伤和修复功能障碍</w:t>
      </w:r>
      <w:bookmarkEnd w:id="66"/>
    </w:p>
    <w:p>
      <w:pPr>
        <w:spacing w:line="240" w:lineRule="exact"/>
        <w:ind w:firstLine="360" w:firstLineChars="200"/>
        <w:contextualSpacing/>
        <w:rPr>
          <w:rFonts w:ascii="仿宋_GB2312" w:hAnsi="宋体" w:eastAsia="仿宋_GB2312"/>
          <w:sz w:val="18"/>
          <w:szCs w:val="18"/>
        </w:rPr>
      </w:pPr>
    </w:p>
    <w:tbl>
      <w:tblPr>
        <w:tblStyle w:val="22"/>
        <w:tblW w:w="9796" w:type="dxa"/>
        <w:tblInd w:w="534" w:type="dxa"/>
        <w:tblLayout w:type="autofit"/>
        <w:tblCellMar>
          <w:top w:w="0" w:type="dxa"/>
          <w:left w:w="108" w:type="dxa"/>
          <w:bottom w:w="0" w:type="dxa"/>
          <w:right w:w="108" w:type="dxa"/>
        </w:tblCellMar>
      </w:tblPr>
      <w:tblGrid>
        <w:gridCol w:w="8379"/>
        <w:gridCol w:w="1417"/>
      </w:tblGrid>
      <w:tr>
        <w:tblPrEx>
          <w:tblCellMar>
            <w:top w:w="0" w:type="dxa"/>
            <w:left w:w="108" w:type="dxa"/>
            <w:bottom w:w="0" w:type="dxa"/>
            <w:right w:w="108" w:type="dxa"/>
          </w:tblCellMar>
        </w:tblPrEx>
        <w:trPr>
          <w:wBefore w:w="0" w:type="dxa"/>
          <w:wAfter w:w="0" w:type="dxa"/>
          <w:trHeight w:val="64" w:hRule="atLeast"/>
        </w:trPr>
        <w:tc>
          <w:tcPr>
            <w:tcW w:w="8379" w:type="dxa"/>
            <w:tcBorders>
              <w:top w:val="single" w:color="auto" w:sz="4" w:space="0"/>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皮肤损伤导致瘢痕形成，且瘢痕面积大于等于全身体表面积的</w:t>
            </w:r>
            <w:r>
              <w:rPr>
                <w:rFonts w:ascii="仿宋_GB2312" w:hAnsi="宋体" w:eastAsia="仿宋_GB2312"/>
                <w:sz w:val="18"/>
                <w:szCs w:val="18"/>
              </w:rPr>
              <w:t>90%</w:t>
            </w:r>
          </w:p>
        </w:tc>
        <w:tc>
          <w:tcPr>
            <w:tcW w:w="1417" w:type="dxa"/>
            <w:tcBorders>
              <w:top w:val="single" w:color="auto" w:sz="4" w:space="0"/>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1级</w:t>
            </w:r>
          </w:p>
        </w:tc>
      </w:tr>
      <w:tr>
        <w:tblPrEx>
          <w:tblCellMar>
            <w:top w:w="0" w:type="dxa"/>
            <w:left w:w="108" w:type="dxa"/>
            <w:bottom w:w="0" w:type="dxa"/>
            <w:right w:w="108" w:type="dxa"/>
          </w:tblCellMar>
        </w:tblPrEx>
        <w:trPr>
          <w:wBefore w:w="0" w:type="dxa"/>
          <w:wAfter w:w="0" w:type="dxa"/>
          <w:trHeight w:val="119" w:hRule="atLeast"/>
        </w:trPr>
        <w:tc>
          <w:tcPr>
            <w:tcW w:w="8379" w:type="dxa"/>
            <w:tcBorders>
              <w:top w:val="nil"/>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躯干及四肢Ⅲ</w:t>
            </w:r>
            <w:r>
              <w:rPr>
                <w:rFonts w:ascii="仿宋_GB2312" w:hAnsi="宋体" w:eastAsia="仿宋_GB2312"/>
                <w:sz w:val="18"/>
                <w:szCs w:val="18"/>
              </w:rPr>
              <w:t>度烧伤，面积大于等于全身皮肤面积的</w:t>
            </w:r>
            <w:r>
              <w:rPr>
                <w:rFonts w:hint="eastAsia" w:ascii="仿宋_GB2312" w:hAnsi="宋体" w:eastAsia="仿宋_GB2312"/>
                <w:sz w:val="18"/>
                <w:szCs w:val="18"/>
              </w:rPr>
              <w:t>6</w:t>
            </w:r>
            <w:r>
              <w:rPr>
                <w:rFonts w:ascii="仿宋_GB2312" w:hAnsi="宋体" w:eastAsia="仿宋_GB2312"/>
                <w:sz w:val="18"/>
                <w:szCs w:val="18"/>
              </w:rPr>
              <w:t>0%</w:t>
            </w:r>
          </w:p>
        </w:tc>
        <w:tc>
          <w:tcPr>
            <w:tcW w:w="1417" w:type="dxa"/>
            <w:tcBorders>
              <w:top w:val="single" w:color="auto" w:sz="4" w:space="0"/>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1级</w:t>
            </w:r>
          </w:p>
        </w:tc>
      </w:tr>
      <w:tr>
        <w:tblPrEx>
          <w:tblCellMar>
            <w:top w:w="0" w:type="dxa"/>
            <w:left w:w="108" w:type="dxa"/>
            <w:bottom w:w="0" w:type="dxa"/>
            <w:right w:w="108" w:type="dxa"/>
          </w:tblCellMar>
        </w:tblPrEx>
        <w:trPr>
          <w:wBefore w:w="0" w:type="dxa"/>
          <w:wAfter w:w="0" w:type="dxa"/>
          <w:trHeight w:val="196" w:hRule="atLeast"/>
        </w:trPr>
        <w:tc>
          <w:tcPr>
            <w:tcW w:w="8379" w:type="dxa"/>
            <w:tcBorders>
              <w:top w:val="nil"/>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皮肤损伤导致瘢痕形成，且瘢痕面积大于等于全身体表面积的</w:t>
            </w:r>
            <w:r>
              <w:rPr>
                <w:rFonts w:ascii="仿宋_GB2312" w:hAnsi="宋体" w:eastAsia="仿宋_GB2312"/>
                <w:sz w:val="18"/>
                <w:szCs w:val="18"/>
              </w:rPr>
              <w:t>80%</w:t>
            </w:r>
          </w:p>
        </w:tc>
        <w:tc>
          <w:tcPr>
            <w:tcW w:w="1417" w:type="dxa"/>
            <w:tcBorders>
              <w:top w:val="nil"/>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2级</w:t>
            </w:r>
          </w:p>
        </w:tc>
      </w:tr>
      <w:tr>
        <w:tblPrEx>
          <w:tblCellMar>
            <w:top w:w="0" w:type="dxa"/>
            <w:left w:w="108" w:type="dxa"/>
            <w:bottom w:w="0" w:type="dxa"/>
            <w:right w:w="108" w:type="dxa"/>
          </w:tblCellMar>
        </w:tblPrEx>
        <w:trPr>
          <w:wBefore w:w="0" w:type="dxa"/>
          <w:wAfter w:w="0" w:type="dxa"/>
          <w:trHeight w:val="64" w:hRule="atLeast"/>
        </w:trPr>
        <w:tc>
          <w:tcPr>
            <w:tcW w:w="8379" w:type="dxa"/>
            <w:tcBorders>
              <w:top w:val="nil"/>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皮肤损伤导致瘢痕形成，且瘢痕面积大于等于全身体表面积的</w:t>
            </w:r>
            <w:r>
              <w:rPr>
                <w:rFonts w:ascii="仿宋_GB2312" w:hAnsi="宋体" w:eastAsia="仿宋_GB2312"/>
                <w:sz w:val="18"/>
                <w:szCs w:val="18"/>
              </w:rPr>
              <w:t>70%</w:t>
            </w:r>
          </w:p>
        </w:tc>
        <w:tc>
          <w:tcPr>
            <w:tcW w:w="1417" w:type="dxa"/>
            <w:tcBorders>
              <w:top w:val="nil"/>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3级</w:t>
            </w:r>
          </w:p>
        </w:tc>
      </w:tr>
      <w:tr>
        <w:tblPrEx>
          <w:tblCellMar>
            <w:top w:w="0" w:type="dxa"/>
            <w:left w:w="108" w:type="dxa"/>
            <w:bottom w:w="0" w:type="dxa"/>
            <w:right w:w="108" w:type="dxa"/>
          </w:tblCellMar>
        </w:tblPrEx>
        <w:trPr>
          <w:wBefore w:w="0" w:type="dxa"/>
          <w:wAfter w:w="0" w:type="dxa"/>
          <w:trHeight w:val="64" w:hRule="atLeast"/>
        </w:trPr>
        <w:tc>
          <w:tcPr>
            <w:tcW w:w="8379" w:type="dxa"/>
            <w:tcBorders>
              <w:top w:val="nil"/>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躯干及四肢Ⅲ</w:t>
            </w:r>
            <w:r>
              <w:rPr>
                <w:rFonts w:ascii="仿宋_GB2312" w:hAnsi="宋体" w:eastAsia="仿宋_GB2312"/>
                <w:sz w:val="18"/>
                <w:szCs w:val="18"/>
              </w:rPr>
              <w:t>度烧伤，面积大于等于全身皮肤面积的</w:t>
            </w:r>
            <w:r>
              <w:rPr>
                <w:rFonts w:hint="eastAsia" w:ascii="仿宋_GB2312" w:hAnsi="宋体" w:eastAsia="仿宋_GB2312"/>
                <w:sz w:val="18"/>
                <w:szCs w:val="18"/>
              </w:rPr>
              <w:t>4</w:t>
            </w:r>
            <w:r>
              <w:rPr>
                <w:rFonts w:ascii="仿宋_GB2312" w:hAnsi="宋体" w:eastAsia="仿宋_GB2312"/>
                <w:sz w:val="18"/>
                <w:szCs w:val="18"/>
              </w:rPr>
              <w:t>0%</w:t>
            </w:r>
          </w:p>
        </w:tc>
        <w:tc>
          <w:tcPr>
            <w:tcW w:w="1417" w:type="dxa"/>
            <w:tcBorders>
              <w:top w:val="nil"/>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hint="eastAsia" w:ascii="仿宋_GB2312" w:hAnsi="宋体" w:eastAsia="仿宋_GB2312"/>
                <w:sz w:val="18"/>
                <w:szCs w:val="18"/>
              </w:rPr>
              <w:t>3</w:t>
            </w:r>
            <w:r>
              <w:rPr>
                <w:rFonts w:ascii="仿宋_GB2312" w:hAnsi="宋体" w:eastAsia="仿宋_GB2312"/>
                <w:sz w:val="18"/>
                <w:szCs w:val="18"/>
              </w:rPr>
              <w:t>级</w:t>
            </w:r>
          </w:p>
        </w:tc>
      </w:tr>
      <w:tr>
        <w:tblPrEx>
          <w:tblCellMar>
            <w:top w:w="0" w:type="dxa"/>
            <w:left w:w="108" w:type="dxa"/>
            <w:bottom w:w="0" w:type="dxa"/>
            <w:right w:w="108" w:type="dxa"/>
          </w:tblCellMar>
        </w:tblPrEx>
        <w:trPr>
          <w:wBefore w:w="0" w:type="dxa"/>
          <w:wAfter w:w="0" w:type="dxa"/>
          <w:trHeight w:val="64" w:hRule="atLeast"/>
        </w:trPr>
        <w:tc>
          <w:tcPr>
            <w:tcW w:w="8379" w:type="dxa"/>
            <w:tcBorders>
              <w:top w:val="nil"/>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皮肤损伤导致瘢痕形成，且瘢痕面积大于等于全身体表面积的</w:t>
            </w:r>
            <w:r>
              <w:rPr>
                <w:rFonts w:ascii="仿宋_GB2312" w:hAnsi="宋体" w:eastAsia="仿宋_GB2312"/>
                <w:sz w:val="18"/>
                <w:szCs w:val="18"/>
              </w:rPr>
              <w:t>60%</w:t>
            </w:r>
          </w:p>
        </w:tc>
        <w:tc>
          <w:tcPr>
            <w:tcW w:w="1417" w:type="dxa"/>
            <w:tcBorders>
              <w:top w:val="nil"/>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4级</w:t>
            </w:r>
          </w:p>
        </w:tc>
      </w:tr>
      <w:tr>
        <w:tblPrEx>
          <w:tblCellMar>
            <w:top w:w="0" w:type="dxa"/>
            <w:left w:w="108" w:type="dxa"/>
            <w:bottom w:w="0" w:type="dxa"/>
            <w:right w:w="108" w:type="dxa"/>
          </w:tblCellMar>
        </w:tblPrEx>
        <w:trPr>
          <w:wBefore w:w="0" w:type="dxa"/>
          <w:wAfter w:w="0" w:type="dxa"/>
          <w:trHeight w:val="255" w:hRule="atLeast"/>
        </w:trPr>
        <w:tc>
          <w:tcPr>
            <w:tcW w:w="8379" w:type="dxa"/>
            <w:tcBorders>
              <w:top w:val="nil"/>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皮肤损伤导致瘢痕形成，且瘢痕面积大于等于全身体表面积的</w:t>
            </w:r>
            <w:r>
              <w:rPr>
                <w:rFonts w:ascii="仿宋_GB2312" w:hAnsi="宋体" w:eastAsia="仿宋_GB2312"/>
                <w:sz w:val="18"/>
                <w:szCs w:val="18"/>
              </w:rPr>
              <w:t>50%</w:t>
            </w:r>
          </w:p>
        </w:tc>
        <w:tc>
          <w:tcPr>
            <w:tcW w:w="1417" w:type="dxa"/>
            <w:tcBorders>
              <w:top w:val="nil"/>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5级</w:t>
            </w:r>
          </w:p>
        </w:tc>
      </w:tr>
      <w:tr>
        <w:tblPrEx>
          <w:tblCellMar>
            <w:top w:w="0" w:type="dxa"/>
            <w:left w:w="108" w:type="dxa"/>
            <w:bottom w:w="0" w:type="dxa"/>
            <w:right w:w="108" w:type="dxa"/>
          </w:tblCellMar>
        </w:tblPrEx>
        <w:trPr>
          <w:wBefore w:w="0" w:type="dxa"/>
          <w:wAfter w:w="0" w:type="dxa"/>
          <w:trHeight w:val="64" w:hRule="atLeast"/>
        </w:trPr>
        <w:tc>
          <w:tcPr>
            <w:tcW w:w="8379" w:type="dxa"/>
            <w:tcBorders>
              <w:top w:val="nil"/>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躯干及四肢Ⅲ</w:t>
            </w:r>
            <w:r>
              <w:rPr>
                <w:rFonts w:ascii="仿宋_GB2312" w:hAnsi="宋体" w:eastAsia="仿宋_GB2312"/>
                <w:sz w:val="18"/>
                <w:szCs w:val="18"/>
              </w:rPr>
              <w:t>度烧伤，面积大于等于全身皮肤面积的</w:t>
            </w:r>
            <w:r>
              <w:rPr>
                <w:rFonts w:hint="eastAsia" w:ascii="仿宋_GB2312" w:hAnsi="宋体" w:eastAsia="仿宋_GB2312"/>
                <w:sz w:val="18"/>
                <w:szCs w:val="18"/>
              </w:rPr>
              <w:t>2</w:t>
            </w:r>
            <w:r>
              <w:rPr>
                <w:rFonts w:ascii="仿宋_GB2312" w:hAnsi="宋体" w:eastAsia="仿宋_GB2312"/>
                <w:sz w:val="18"/>
                <w:szCs w:val="18"/>
              </w:rPr>
              <w:t>0%</w:t>
            </w:r>
          </w:p>
        </w:tc>
        <w:tc>
          <w:tcPr>
            <w:tcW w:w="1417" w:type="dxa"/>
            <w:tcBorders>
              <w:top w:val="nil"/>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hint="eastAsia" w:ascii="仿宋_GB2312" w:hAnsi="宋体" w:eastAsia="仿宋_GB2312"/>
                <w:sz w:val="18"/>
                <w:szCs w:val="18"/>
              </w:rPr>
              <w:t>5</w:t>
            </w:r>
            <w:r>
              <w:rPr>
                <w:rFonts w:ascii="仿宋_GB2312" w:hAnsi="宋体" w:eastAsia="仿宋_GB2312"/>
                <w:sz w:val="18"/>
                <w:szCs w:val="18"/>
              </w:rPr>
              <w:t>级</w:t>
            </w:r>
          </w:p>
        </w:tc>
      </w:tr>
      <w:tr>
        <w:tblPrEx>
          <w:tblCellMar>
            <w:top w:w="0" w:type="dxa"/>
            <w:left w:w="108" w:type="dxa"/>
            <w:bottom w:w="0" w:type="dxa"/>
            <w:right w:w="108" w:type="dxa"/>
          </w:tblCellMar>
        </w:tblPrEx>
        <w:trPr>
          <w:wBefore w:w="0" w:type="dxa"/>
          <w:wAfter w:w="0" w:type="dxa"/>
          <w:trHeight w:val="64" w:hRule="atLeast"/>
        </w:trPr>
        <w:tc>
          <w:tcPr>
            <w:tcW w:w="8379" w:type="dxa"/>
            <w:tcBorders>
              <w:top w:val="nil"/>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皮肤损伤导致瘢痕形成，且瘢痕面积大于等于全身体表面积的</w:t>
            </w:r>
            <w:r>
              <w:rPr>
                <w:rFonts w:ascii="仿宋_GB2312" w:hAnsi="宋体" w:eastAsia="仿宋_GB2312"/>
                <w:sz w:val="18"/>
                <w:szCs w:val="18"/>
              </w:rPr>
              <w:t>40%</w:t>
            </w:r>
          </w:p>
        </w:tc>
        <w:tc>
          <w:tcPr>
            <w:tcW w:w="1417" w:type="dxa"/>
            <w:tcBorders>
              <w:top w:val="nil"/>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6级</w:t>
            </w:r>
          </w:p>
        </w:tc>
      </w:tr>
      <w:tr>
        <w:tblPrEx>
          <w:tblCellMar>
            <w:top w:w="0" w:type="dxa"/>
            <w:left w:w="108" w:type="dxa"/>
            <w:bottom w:w="0" w:type="dxa"/>
            <w:right w:w="108" w:type="dxa"/>
          </w:tblCellMar>
        </w:tblPrEx>
        <w:trPr>
          <w:wBefore w:w="0" w:type="dxa"/>
          <w:wAfter w:w="0" w:type="dxa"/>
          <w:trHeight w:val="64" w:hRule="atLeast"/>
        </w:trPr>
        <w:tc>
          <w:tcPr>
            <w:tcW w:w="8379" w:type="dxa"/>
            <w:tcBorders>
              <w:top w:val="nil"/>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腹部损伤导致腹壁缺损面积大于等于腹壁面积的</w:t>
            </w:r>
            <w:r>
              <w:rPr>
                <w:rFonts w:ascii="仿宋_GB2312" w:hAnsi="宋体" w:eastAsia="仿宋_GB2312"/>
                <w:sz w:val="18"/>
                <w:szCs w:val="18"/>
              </w:rPr>
              <w:t>25%</w:t>
            </w:r>
          </w:p>
        </w:tc>
        <w:tc>
          <w:tcPr>
            <w:tcW w:w="1417" w:type="dxa"/>
            <w:tcBorders>
              <w:top w:val="nil"/>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6级</w:t>
            </w:r>
          </w:p>
        </w:tc>
      </w:tr>
      <w:tr>
        <w:tblPrEx>
          <w:tblCellMar>
            <w:top w:w="0" w:type="dxa"/>
            <w:left w:w="108" w:type="dxa"/>
            <w:bottom w:w="0" w:type="dxa"/>
            <w:right w:w="108" w:type="dxa"/>
          </w:tblCellMar>
        </w:tblPrEx>
        <w:trPr>
          <w:wBefore w:w="0" w:type="dxa"/>
          <w:wAfter w:w="0" w:type="dxa"/>
          <w:trHeight w:val="227" w:hRule="atLeast"/>
        </w:trPr>
        <w:tc>
          <w:tcPr>
            <w:tcW w:w="8379" w:type="dxa"/>
            <w:tcBorders>
              <w:top w:val="nil"/>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皮肤损伤导致瘢痕形成，且瘢痕面积大于等于全身体表面积的</w:t>
            </w:r>
            <w:r>
              <w:rPr>
                <w:rFonts w:ascii="仿宋_GB2312" w:hAnsi="宋体" w:eastAsia="仿宋_GB2312"/>
                <w:sz w:val="18"/>
                <w:szCs w:val="18"/>
              </w:rPr>
              <w:t>30%</w:t>
            </w:r>
          </w:p>
        </w:tc>
        <w:tc>
          <w:tcPr>
            <w:tcW w:w="1417" w:type="dxa"/>
            <w:tcBorders>
              <w:top w:val="nil"/>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7级</w:t>
            </w:r>
          </w:p>
        </w:tc>
      </w:tr>
      <w:tr>
        <w:tblPrEx>
          <w:tblCellMar>
            <w:top w:w="0" w:type="dxa"/>
            <w:left w:w="108" w:type="dxa"/>
            <w:bottom w:w="0" w:type="dxa"/>
            <w:right w:w="108" w:type="dxa"/>
          </w:tblCellMar>
        </w:tblPrEx>
        <w:trPr>
          <w:wBefore w:w="0" w:type="dxa"/>
          <w:wAfter w:w="0" w:type="dxa"/>
          <w:trHeight w:val="64" w:hRule="atLeast"/>
        </w:trPr>
        <w:tc>
          <w:tcPr>
            <w:tcW w:w="8379" w:type="dxa"/>
            <w:tcBorders>
              <w:top w:val="nil"/>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躯干及四肢Ⅲ</w:t>
            </w:r>
            <w:r>
              <w:rPr>
                <w:rFonts w:ascii="仿宋_GB2312" w:hAnsi="宋体" w:eastAsia="仿宋_GB2312"/>
                <w:sz w:val="18"/>
                <w:szCs w:val="18"/>
              </w:rPr>
              <w:t>度烧伤，面积大于等于全身皮肤面积的</w:t>
            </w:r>
            <w:r>
              <w:rPr>
                <w:rFonts w:hint="eastAsia" w:ascii="仿宋_GB2312" w:hAnsi="宋体" w:eastAsia="仿宋_GB2312"/>
                <w:sz w:val="18"/>
                <w:szCs w:val="18"/>
              </w:rPr>
              <w:t>1</w:t>
            </w:r>
            <w:r>
              <w:rPr>
                <w:rFonts w:ascii="仿宋_GB2312" w:hAnsi="宋体" w:eastAsia="仿宋_GB2312"/>
                <w:sz w:val="18"/>
                <w:szCs w:val="18"/>
              </w:rPr>
              <w:t>0%</w:t>
            </w:r>
          </w:p>
        </w:tc>
        <w:tc>
          <w:tcPr>
            <w:tcW w:w="1417" w:type="dxa"/>
            <w:tcBorders>
              <w:top w:val="nil"/>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hint="eastAsia" w:ascii="仿宋_GB2312" w:hAnsi="宋体" w:eastAsia="仿宋_GB2312"/>
                <w:sz w:val="18"/>
                <w:szCs w:val="18"/>
              </w:rPr>
              <w:t>7</w:t>
            </w:r>
            <w:r>
              <w:rPr>
                <w:rFonts w:ascii="仿宋_GB2312" w:hAnsi="宋体" w:eastAsia="仿宋_GB2312"/>
                <w:sz w:val="18"/>
                <w:szCs w:val="18"/>
              </w:rPr>
              <w:t>级</w:t>
            </w:r>
          </w:p>
        </w:tc>
      </w:tr>
      <w:tr>
        <w:tblPrEx>
          <w:tblCellMar>
            <w:top w:w="0" w:type="dxa"/>
            <w:left w:w="108" w:type="dxa"/>
            <w:bottom w:w="0" w:type="dxa"/>
            <w:right w:w="108" w:type="dxa"/>
          </w:tblCellMar>
        </w:tblPrEx>
        <w:trPr>
          <w:wBefore w:w="0" w:type="dxa"/>
          <w:wAfter w:w="0" w:type="dxa"/>
          <w:trHeight w:val="177" w:hRule="atLeast"/>
        </w:trPr>
        <w:tc>
          <w:tcPr>
            <w:tcW w:w="8379" w:type="dxa"/>
            <w:tcBorders>
              <w:top w:val="nil"/>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皮肤损伤导致瘢痕形成，且瘢痕面积大于等于全身体表面积的</w:t>
            </w:r>
            <w:r>
              <w:rPr>
                <w:rFonts w:ascii="仿宋_GB2312" w:hAnsi="宋体" w:eastAsia="仿宋_GB2312"/>
                <w:sz w:val="18"/>
                <w:szCs w:val="18"/>
              </w:rPr>
              <w:t>20%</w:t>
            </w:r>
          </w:p>
        </w:tc>
        <w:tc>
          <w:tcPr>
            <w:tcW w:w="1417" w:type="dxa"/>
            <w:tcBorders>
              <w:top w:val="nil"/>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8级</w:t>
            </w:r>
          </w:p>
        </w:tc>
      </w:tr>
      <w:tr>
        <w:tblPrEx>
          <w:tblCellMar>
            <w:top w:w="0" w:type="dxa"/>
            <w:left w:w="108" w:type="dxa"/>
            <w:bottom w:w="0" w:type="dxa"/>
            <w:right w:w="108" w:type="dxa"/>
          </w:tblCellMar>
        </w:tblPrEx>
        <w:trPr>
          <w:wBefore w:w="0" w:type="dxa"/>
          <w:wAfter w:w="0" w:type="dxa"/>
          <w:trHeight w:val="64" w:hRule="atLeast"/>
        </w:trPr>
        <w:tc>
          <w:tcPr>
            <w:tcW w:w="8379" w:type="dxa"/>
            <w:tcBorders>
              <w:top w:val="nil"/>
              <w:left w:val="single" w:color="auto" w:sz="4" w:space="0"/>
              <w:bottom w:val="single" w:color="auto" w:sz="4" w:space="0"/>
              <w:right w:val="single" w:color="auto" w:sz="4" w:space="0"/>
            </w:tcBorders>
            <w:shd w:val="clear" w:color="auto" w:fill="auto"/>
            <w:noWrap w:val="0"/>
            <w:vAlign w:val="top"/>
          </w:tcPr>
          <w:p>
            <w:pPr>
              <w:spacing w:line="240" w:lineRule="exact"/>
              <w:contextualSpacing/>
              <w:rPr>
                <w:rFonts w:ascii="仿宋_GB2312" w:hAnsi="宋体" w:eastAsia="仿宋_GB2312"/>
                <w:sz w:val="18"/>
                <w:szCs w:val="18"/>
              </w:rPr>
            </w:pPr>
            <w:r>
              <w:rPr>
                <w:rFonts w:hint="eastAsia" w:ascii="仿宋_GB2312" w:hAnsi="宋体" w:eastAsia="仿宋_GB2312"/>
                <w:sz w:val="18"/>
                <w:szCs w:val="18"/>
              </w:rPr>
              <w:t>皮肤损伤导致瘢痕形成，且瘢痕面积大于等于全身体表面积的</w:t>
            </w:r>
            <w:r>
              <w:rPr>
                <w:rFonts w:ascii="仿宋_GB2312" w:hAnsi="宋体" w:eastAsia="仿宋_GB2312"/>
                <w:sz w:val="18"/>
                <w:szCs w:val="18"/>
              </w:rPr>
              <w:t>5%</w:t>
            </w:r>
          </w:p>
        </w:tc>
        <w:tc>
          <w:tcPr>
            <w:tcW w:w="1417" w:type="dxa"/>
            <w:tcBorders>
              <w:top w:val="nil"/>
              <w:left w:val="nil"/>
              <w:bottom w:val="single" w:color="auto" w:sz="4" w:space="0"/>
              <w:right w:val="single" w:color="auto" w:sz="4" w:space="0"/>
            </w:tcBorders>
            <w:shd w:val="clear" w:color="auto" w:fill="auto"/>
            <w:noWrap w:val="0"/>
            <w:vAlign w:val="center"/>
          </w:tcPr>
          <w:p>
            <w:pPr>
              <w:spacing w:line="240" w:lineRule="exact"/>
              <w:contextualSpacing/>
              <w:jc w:val="center"/>
              <w:rPr>
                <w:rFonts w:ascii="仿宋_GB2312" w:hAnsi="宋体" w:eastAsia="仿宋_GB2312"/>
                <w:sz w:val="18"/>
                <w:szCs w:val="18"/>
              </w:rPr>
            </w:pPr>
            <w:r>
              <w:rPr>
                <w:rFonts w:ascii="仿宋_GB2312" w:hAnsi="宋体" w:eastAsia="仿宋_GB2312"/>
                <w:sz w:val="18"/>
                <w:szCs w:val="18"/>
              </w:rPr>
              <w:t>9级</w:t>
            </w:r>
          </w:p>
        </w:tc>
      </w:tr>
    </w:tbl>
    <w:p>
      <w:pPr>
        <w:ind w:left="2"/>
        <w:contextualSpacing/>
        <w:rPr>
          <w:rFonts w:ascii="仿宋_GB2312" w:hAnsi="宋体" w:eastAsia="仿宋_GB2312"/>
          <w:sz w:val="18"/>
          <w:szCs w:val="18"/>
        </w:rPr>
      </w:pPr>
      <w:r>
        <w:rPr>
          <w:rFonts w:hint="eastAsia" w:ascii="仿宋_GB2312" w:hAnsi="宋体" w:eastAsia="仿宋_GB2312"/>
          <w:sz w:val="18"/>
          <w:szCs w:val="18"/>
        </w:rPr>
        <w:t>注：</w:t>
      </w:r>
      <w:r>
        <w:rPr>
          <w:rFonts w:ascii="仿宋_GB2312" w:hAnsi="宋体" w:eastAsia="仿宋_GB2312"/>
          <w:sz w:val="18"/>
          <w:szCs w:val="18"/>
        </w:rPr>
        <w:fldChar w:fldCharType="begin"/>
      </w:r>
      <w:r>
        <w:rPr>
          <w:rFonts w:ascii="仿宋_GB2312" w:hAnsi="宋体" w:eastAsia="仿宋_GB2312"/>
          <w:sz w:val="18"/>
          <w:szCs w:val="18"/>
        </w:rPr>
        <w:instrText xml:space="preserve"> = 1 \* GB3 </w:instrText>
      </w:r>
      <w:r>
        <w:rPr>
          <w:rFonts w:ascii="仿宋_GB2312" w:hAnsi="宋体" w:eastAsia="仿宋_GB2312"/>
          <w:sz w:val="18"/>
          <w:szCs w:val="18"/>
        </w:rPr>
        <w:fldChar w:fldCharType="separate"/>
      </w:r>
      <w:r>
        <w:rPr>
          <w:rFonts w:hint="eastAsia" w:ascii="仿宋_GB2312" w:hAnsi="宋体" w:eastAsia="仿宋_GB2312"/>
          <w:sz w:val="18"/>
          <w:szCs w:val="18"/>
        </w:rPr>
        <w:t>①</w:t>
      </w:r>
      <w:r>
        <w:rPr>
          <w:rFonts w:ascii="仿宋_GB2312" w:hAnsi="宋体" w:eastAsia="仿宋_GB2312"/>
          <w:sz w:val="18"/>
          <w:szCs w:val="18"/>
        </w:rPr>
        <w:fldChar w:fldCharType="end"/>
      </w:r>
      <w:r>
        <w:rPr>
          <w:rFonts w:ascii="仿宋_GB2312" w:hAnsi="宋体" w:eastAsia="仿宋_GB2312"/>
          <w:sz w:val="18"/>
          <w:szCs w:val="18"/>
        </w:rPr>
        <w:t xml:space="preserve"> </w:t>
      </w:r>
      <w:r>
        <w:rPr>
          <w:rFonts w:hint="eastAsia" w:ascii="仿宋_GB2312" w:hAnsi="宋体" w:eastAsia="仿宋_GB2312"/>
          <w:sz w:val="18"/>
          <w:szCs w:val="18"/>
        </w:rPr>
        <w:t>全身皮肤瘢痕面积的计算：按皮肤瘢痕面积占全身体表面积的百分数来计算，即中国新九分法：在</w:t>
      </w:r>
      <w:r>
        <w:rPr>
          <w:rFonts w:ascii="仿宋_GB2312" w:hAnsi="宋体" w:eastAsia="仿宋_GB2312"/>
          <w:sz w:val="18"/>
          <w:szCs w:val="18"/>
        </w:rPr>
        <w:t>100%的体表总面积中：头颈部占9%（9×1）（头部、面部、颈部各占3%）；双上肢占18%（9×2）（双上臂7%，双前臂6%，双手5%）；躯干前后包括会阴占27%（9×3）（前躯13%，后躯13%，会阴1%）；双下肢（含臀部）占46%（双臀5%，双大腿21%，双小腿13%，双足7%）（9×5+1）（女性双足和臀各占6%）。</w:t>
      </w:r>
    </w:p>
    <w:p>
      <w:pPr>
        <w:pStyle w:val="30"/>
        <w:ind w:left="0" w:leftChars="0" w:firstLine="0" w:firstLineChars="0"/>
        <w:rPr>
          <w:rFonts w:hint="eastAsia" w:ascii="仿宋_GB2312" w:hAnsi="宋体" w:eastAsia="仿宋_GB2312"/>
          <w:sz w:val="18"/>
          <w:szCs w:val="18"/>
        </w:rPr>
      </w:pPr>
      <w:r>
        <w:rPr>
          <w:rFonts w:ascii="仿宋_GB2312" w:hAnsi="宋体" w:eastAsia="仿宋_GB2312"/>
          <w:sz w:val="18"/>
          <w:szCs w:val="18"/>
        </w:rPr>
        <w:fldChar w:fldCharType="begin"/>
      </w:r>
      <w:r>
        <w:rPr>
          <w:rFonts w:ascii="仿宋_GB2312" w:hAnsi="宋体" w:eastAsia="仿宋_GB2312"/>
          <w:sz w:val="18"/>
          <w:szCs w:val="18"/>
        </w:rPr>
        <w:instrText xml:space="preserve"> = 2 \* GB3 </w:instrText>
      </w:r>
      <w:r>
        <w:rPr>
          <w:rFonts w:ascii="仿宋_GB2312" w:hAnsi="宋体" w:eastAsia="仿宋_GB2312"/>
          <w:sz w:val="18"/>
          <w:szCs w:val="18"/>
        </w:rPr>
        <w:fldChar w:fldCharType="separate"/>
      </w:r>
      <w:r>
        <w:rPr>
          <w:rFonts w:hint="eastAsia" w:ascii="仿宋_GB2312" w:hAnsi="宋体" w:eastAsia="仿宋_GB2312"/>
          <w:sz w:val="18"/>
          <w:szCs w:val="18"/>
        </w:rPr>
        <w:t>②</w:t>
      </w:r>
      <w:r>
        <w:rPr>
          <w:rFonts w:ascii="仿宋_GB2312" w:hAnsi="宋体" w:eastAsia="仿宋_GB2312"/>
          <w:sz w:val="18"/>
          <w:szCs w:val="18"/>
        </w:rPr>
        <w:fldChar w:fldCharType="end"/>
      </w:r>
      <w:r>
        <w:rPr>
          <w:rFonts w:ascii="仿宋_GB2312" w:hAnsi="宋体" w:eastAsia="仿宋_GB2312"/>
          <w:sz w:val="18"/>
          <w:szCs w:val="18"/>
        </w:rPr>
        <w:t xml:space="preserve"> </w:t>
      </w:r>
      <w:r>
        <w:rPr>
          <w:rFonts w:hint="eastAsia" w:ascii="仿宋_GB2312" w:hAnsi="宋体" w:eastAsia="仿宋_GB2312"/>
          <w:sz w:val="18"/>
          <w:szCs w:val="18"/>
        </w:rPr>
        <w:t>烧伤面积和烧伤深度：烧伤面积的计算按中国新九分法，烧伤深度按三度四分法。Ⅲ</w:t>
      </w:r>
      <w:r>
        <w:rPr>
          <w:rFonts w:ascii="仿宋_GB2312" w:hAnsi="宋体" w:eastAsia="仿宋_GB2312"/>
          <w:sz w:val="18"/>
          <w:szCs w:val="18"/>
        </w:rPr>
        <w:t>度烧伤指烧伤深达皮肤</w:t>
      </w:r>
      <w:r>
        <w:rPr>
          <w:rFonts w:hint="eastAsia" w:ascii="仿宋_GB2312" w:hAnsi="宋体" w:eastAsia="仿宋_GB2312"/>
          <w:sz w:val="18"/>
          <w:szCs w:val="18"/>
        </w:rPr>
        <w:t>全层甚至达到皮下、肌肉和骨骼。烧伤事故不包括冻伤、吸入性损伤（又称呼吸道烧伤）和电击伤。烧伤后按烧伤面积、深度评定伤残等级，待医疗终结后，可以依据造成的功能障碍程度、皮肤瘢痕面积大小评定伤残等级，最终的伤残等级以严重者为准。</w:t>
      </w:r>
    </w:p>
    <w:p>
      <w:pPr>
        <w:pStyle w:val="30"/>
        <w:ind w:left="0" w:leftChars="0" w:firstLine="0" w:firstLineChars="0"/>
        <w:jc w:val="center"/>
        <w:rPr>
          <w:rFonts w:hint="eastAsia" w:ascii="仿宋_GB2312" w:hAnsi="宋体" w:eastAsia="仿宋_GB2312"/>
          <w:sz w:val="18"/>
          <w:szCs w:val="18"/>
        </w:rPr>
      </w:pPr>
    </w:p>
    <w:p>
      <w:pPr>
        <w:pStyle w:val="30"/>
        <w:ind w:left="0" w:leftChars="0" w:firstLine="0" w:firstLineChars="0"/>
        <w:jc w:val="center"/>
        <w:rPr>
          <w:rFonts w:hint="eastAsia" w:ascii="仿宋_GB2312" w:hAnsi="宋体" w:eastAsia="仿宋_GB2312"/>
          <w:sz w:val="18"/>
          <w:szCs w:val="18"/>
        </w:rPr>
      </w:pPr>
    </w:p>
    <w:p>
      <w:pPr>
        <w:pStyle w:val="30"/>
        <w:ind w:left="0" w:leftChars="0" w:firstLine="0" w:firstLineChars="0"/>
        <w:jc w:val="center"/>
        <w:rPr>
          <w:rFonts w:hint="eastAsia" w:ascii="仿宋_GB2312" w:hAnsi="宋体" w:eastAsia="仿宋_GB2312"/>
          <w:szCs w:val="21"/>
        </w:rPr>
      </w:pPr>
      <w:r>
        <w:rPr>
          <w:rFonts w:hint="eastAsia" w:eastAsia="仿宋_GB2312"/>
          <w:sz w:val="18"/>
          <w:szCs w:val="18"/>
          <w:lang w:val="en-CA"/>
        </w:rPr>
        <w:t>（</w:t>
      </w:r>
      <w:r>
        <w:rPr>
          <w:rFonts w:hint="eastAsia" w:ascii="仿宋_GB2312" w:hAnsi="宋体" w:eastAsia="仿宋_GB2312"/>
          <w:sz w:val="18"/>
          <w:szCs w:val="18"/>
        </w:rPr>
        <w:t>本页结束）</w:t>
      </w:r>
    </w:p>
    <w:p>
      <w:pPr>
        <w:pStyle w:val="30"/>
        <w:ind w:left="0" w:leftChars="0" w:firstLine="0" w:firstLineChars="0"/>
        <w:rPr>
          <w:rFonts w:hint="eastAsia" w:ascii="仿宋_GB2312" w:hAnsi="宋体" w:eastAsia="仿宋_GB2312"/>
          <w:szCs w:val="21"/>
        </w:rPr>
      </w:pPr>
    </w:p>
    <w:sectPr>
      <w:footerReference r:id="rId3" w:type="default"/>
      <w:pgSz w:w="11906" w:h="16838"/>
      <w:pgMar w:top="737" w:right="567" w:bottom="73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1" w:usb1="080E0000" w:usb2="00000010" w:usb3="00000000" w:csb0="00040000"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Arial Unicode MS">
    <w:altName w:val="Arial"/>
    <w:panose1 w:val="020B0604020202020204"/>
    <w:charset w:val="00"/>
    <w:family w:val="roman"/>
    <w:pitch w:val="default"/>
    <w:sig w:usb0="00000003" w:usb1="00000000" w:usb2="00000000" w:usb3="00000000" w:csb0="00000001" w:csb1="00000000"/>
  </w:font>
  <w:font w:name="仿宋体">
    <w:altName w:val="宋体"/>
    <w:panose1 w:val="00000000000000000000"/>
    <w:charset w:val="86"/>
    <w:family w:val="roman"/>
    <w:pitch w:val="default"/>
    <w:sig w:usb0="00000001" w:usb1="080E0000" w:usb2="00000010" w:usb3="00000000" w:csb0="00040000" w:csb1="00000000"/>
  </w:font>
  <w:font w:name="PMingLiU">
    <w:altName w:val="Microsoft JhengHei"/>
    <w:panose1 w:val="02010601000101010101"/>
    <w:charset w:val="88"/>
    <w:family w:val="auto"/>
    <w:pitch w:val="default"/>
    <w:sig w:usb0="00000000" w:usb1="08080000" w:usb2="00000010" w:usb3="00000000" w:csb0="00100000" w:csb1="00000000"/>
  </w:font>
  <w:font w:name="Futura Bk">
    <w:altName w:val="Segoe Print"/>
    <w:panose1 w:val="00000000000000000000"/>
    <w:charset w:val="00"/>
    <w:family w:val="swiss"/>
    <w:pitch w:val="default"/>
    <w:sig w:usb0="00000287" w:usb1="00000000" w:usb2="00000000" w:usb3="00000000" w:csb0="0000009F" w:csb1="00000000"/>
  </w:font>
  <w:font w:name="楷体">
    <w:panose1 w:val="02010609060101010101"/>
    <w:charset w:val="86"/>
    <w:family w:val="modern"/>
    <w:pitch w:val="default"/>
    <w:sig w:usb0="800002BF" w:usb1="38CF7CFA" w:usb2="00000016" w:usb3="00000000" w:csb0="00040001" w:csb1="00000000"/>
  </w:font>
  <w:font w:name="DFKai-SB">
    <w:altName w:val="Microsoft JhengHei Light"/>
    <w:panose1 w:val="03000509000000000000"/>
    <w:charset w:val="88"/>
    <w:family w:val="script"/>
    <w:pitch w:val="default"/>
    <w:sig w:usb0="00000003" w:usb1="080E0000" w:usb2="00000016" w:usb3="00000000" w:csb0="0010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p>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74E5B"/>
    <w:multiLevelType w:val="multilevel"/>
    <w:tmpl w:val="20B74E5B"/>
    <w:lvl w:ilvl="0" w:tentative="0">
      <w:start w:val="1"/>
      <w:numFmt w:val="decimal"/>
      <w:lvlText w:val="%1"/>
      <w:lvlJc w:val="left"/>
      <w:pPr>
        <w:ind w:left="425" w:hanging="425"/>
      </w:pPr>
    </w:lvl>
    <w:lvl w:ilvl="1" w:tentative="0">
      <w:start w:val="1"/>
      <w:numFmt w:val="decimal"/>
      <w:lvlText w:val="%1.%2"/>
      <w:lvlJc w:val="left"/>
      <w:pPr>
        <w:ind w:left="993"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290C663A"/>
    <w:multiLevelType w:val="singleLevel"/>
    <w:tmpl w:val="290C663A"/>
    <w:lvl w:ilvl="0" w:tentative="0">
      <w:start w:val="1"/>
      <w:numFmt w:val="taiwaneseCountingThousand"/>
      <w:pStyle w:val="77"/>
      <w:lvlText w:val="第%1條"/>
      <w:lvlJc w:val="left"/>
      <w:pPr>
        <w:tabs>
          <w:tab w:val="left" w:pos="1573"/>
        </w:tabs>
        <w:ind w:left="1573" w:hanging="975"/>
      </w:pPr>
      <w:rPr>
        <w:rFonts w:hint="eastAsia"/>
      </w:rPr>
    </w:lvl>
  </w:abstractNum>
  <w:abstractNum w:abstractNumId="2">
    <w:nsid w:val="4A5010E2"/>
    <w:multiLevelType w:val="multilevel"/>
    <w:tmpl w:val="4A5010E2"/>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iangxinran5">
    <w15:presenceInfo w15:providerId="None" w15:userId="jiangxinran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4BD"/>
    <w:rsid w:val="00000379"/>
    <w:rsid w:val="00012576"/>
    <w:rsid w:val="0002706E"/>
    <w:rsid w:val="00040AAF"/>
    <w:rsid w:val="000453CE"/>
    <w:rsid w:val="00052251"/>
    <w:rsid w:val="00053E53"/>
    <w:rsid w:val="0006719E"/>
    <w:rsid w:val="00075E29"/>
    <w:rsid w:val="00085309"/>
    <w:rsid w:val="000867E1"/>
    <w:rsid w:val="000943D0"/>
    <w:rsid w:val="000B1D34"/>
    <w:rsid w:val="000B3E41"/>
    <w:rsid w:val="000B4860"/>
    <w:rsid w:val="000C1121"/>
    <w:rsid w:val="000C1C56"/>
    <w:rsid w:val="000C28E2"/>
    <w:rsid w:val="000C71BD"/>
    <w:rsid w:val="000D0D85"/>
    <w:rsid w:val="000D1291"/>
    <w:rsid w:val="000E6426"/>
    <w:rsid w:val="000E72AA"/>
    <w:rsid w:val="000F66A4"/>
    <w:rsid w:val="000F6D42"/>
    <w:rsid w:val="00102B09"/>
    <w:rsid w:val="00102D41"/>
    <w:rsid w:val="00103359"/>
    <w:rsid w:val="00103DBF"/>
    <w:rsid w:val="0010663A"/>
    <w:rsid w:val="00112F32"/>
    <w:rsid w:val="00117043"/>
    <w:rsid w:val="001173FF"/>
    <w:rsid w:val="00120644"/>
    <w:rsid w:val="00121390"/>
    <w:rsid w:val="00124502"/>
    <w:rsid w:val="00127158"/>
    <w:rsid w:val="0013157B"/>
    <w:rsid w:val="001419F2"/>
    <w:rsid w:val="00144A85"/>
    <w:rsid w:val="00150D28"/>
    <w:rsid w:val="001513DF"/>
    <w:rsid w:val="00151DE6"/>
    <w:rsid w:val="0016299A"/>
    <w:rsid w:val="00174C15"/>
    <w:rsid w:val="0018403E"/>
    <w:rsid w:val="001A3049"/>
    <w:rsid w:val="001A5577"/>
    <w:rsid w:val="001A58AA"/>
    <w:rsid w:val="001A6325"/>
    <w:rsid w:val="001A6443"/>
    <w:rsid w:val="001B3698"/>
    <w:rsid w:val="001B388E"/>
    <w:rsid w:val="001B3C49"/>
    <w:rsid w:val="001C1006"/>
    <w:rsid w:val="001C1DFF"/>
    <w:rsid w:val="001C4949"/>
    <w:rsid w:val="001D19EB"/>
    <w:rsid w:val="001D6165"/>
    <w:rsid w:val="001E0063"/>
    <w:rsid w:val="001E3B6C"/>
    <w:rsid w:val="001E7531"/>
    <w:rsid w:val="001F15ED"/>
    <w:rsid w:val="001F326E"/>
    <w:rsid w:val="001F4D33"/>
    <w:rsid w:val="0021628F"/>
    <w:rsid w:val="002234A1"/>
    <w:rsid w:val="00223576"/>
    <w:rsid w:val="00233DC3"/>
    <w:rsid w:val="0024064C"/>
    <w:rsid w:val="00244821"/>
    <w:rsid w:val="00253305"/>
    <w:rsid w:val="00253308"/>
    <w:rsid w:val="00262D84"/>
    <w:rsid w:val="00266151"/>
    <w:rsid w:val="00266B52"/>
    <w:rsid w:val="002671B0"/>
    <w:rsid w:val="002709D1"/>
    <w:rsid w:val="00270E8E"/>
    <w:rsid w:val="00271C69"/>
    <w:rsid w:val="00275FBA"/>
    <w:rsid w:val="002860CC"/>
    <w:rsid w:val="0029583A"/>
    <w:rsid w:val="002A7DBD"/>
    <w:rsid w:val="002B1D20"/>
    <w:rsid w:val="002C1483"/>
    <w:rsid w:val="002D083F"/>
    <w:rsid w:val="002D115F"/>
    <w:rsid w:val="002D35E6"/>
    <w:rsid w:val="002D38F1"/>
    <w:rsid w:val="002E5266"/>
    <w:rsid w:val="002E687F"/>
    <w:rsid w:val="002F191F"/>
    <w:rsid w:val="002F19A5"/>
    <w:rsid w:val="002F2B07"/>
    <w:rsid w:val="002F505B"/>
    <w:rsid w:val="003131FD"/>
    <w:rsid w:val="00315FB4"/>
    <w:rsid w:val="00324BBE"/>
    <w:rsid w:val="00332429"/>
    <w:rsid w:val="00345D23"/>
    <w:rsid w:val="00345F3D"/>
    <w:rsid w:val="003555A6"/>
    <w:rsid w:val="00355D62"/>
    <w:rsid w:val="0038103A"/>
    <w:rsid w:val="003824C0"/>
    <w:rsid w:val="00385255"/>
    <w:rsid w:val="00390061"/>
    <w:rsid w:val="0039237A"/>
    <w:rsid w:val="00393C11"/>
    <w:rsid w:val="00395077"/>
    <w:rsid w:val="003972F1"/>
    <w:rsid w:val="00397BC4"/>
    <w:rsid w:val="003B4AE6"/>
    <w:rsid w:val="003C0904"/>
    <w:rsid w:val="003D2BC1"/>
    <w:rsid w:val="003F058B"/>
    <w:rsid w:val="003F275D"/>
    <w:rsid w:val="004049D1"/>
    <w:rsid w:val="00410E84"/>
    <w:rsid w:val="00411CE6"/>
    <w:rsid w:val="004131DA"/>
    <w:rsid w:val="004149EB"/>
    <w:rsid w:val="00417D9C"/>
    <w:rsid w:val="00421688"/>
    <w:rsid w:val="00423960"/>
    <w:rsid w:val="004246C2"/>
    <w:rsid w:val="0042605C"/>
    <w:rsid w:val="00433C25"/>
    <w:rsid w:val="00447442"/>
    <w:rsid w:val="00451377"/>
    <w:rsid w:val="00452B91"/>
    <w:rsid w:val="00454ED1"/>
    <w:rsid w:val="004574A8"/>
    <w:rsid w:val="004712ED"/>
    <w:rsid w:val="00472E2B"/>
    <w:rsid w:val="00481017"/>
    <w:rsid w:val="00481ACB"/>
    <w:rsid w:val="00482559"/>
    <w:rsid w:val="00483B18"/>
    <w:rsid w:val="00484178"/>
    <w:rsid w:val="0048547D"/>
    <w:rsid w:val="0049001E"/>
    <w:rsid w:val="004C246B"/>
    <w:rsid w:val="004C5CE8"/>
    <w:rsid w:val="004E26AA"/>
    <w:rsid w:val="004E5EA6"/>
    <w:rsid w:val="004F4C82"/>
    <w:rsid w:val="00506B63"/>
    <w:rsid w:val="00514400"/>
    <w:rsid w:val="00516365"/>
    <w:rsid w:val="005225CF"/>
    <w:rsid w:val="005254DD"/>
    <w:rsid w:val="00531248"/>
    <w:rsid w:val="00534917"/>
    <w:rsid w:val="00537DE3"/>
    <w:rsid w:val="00542349"/>
    <w:rsid w:val="00545FE5"/>
    <w:rsid w:val="00551106"/>
    <w:rsid w:val="00560BA1"/>
    <w:rsid w:val="00563982"/>
    <w:rsid w:val="005677EC"/>
    <w:rsid w:val="00571113"/>
    <w:rsid w:val="00575A90"/>
    <w:rsid w:val="00585CCF"/>
    <w:rsid w:val="00587098"/>
    <w:rsid w:val="0059170A"/>
    <w:rsid w:val="005934BD"/>
    <w:rsid w:val="00595852"/>
    <w:rsid w:val="005958F8"/>
    <w:rsid w:val="00597032"/>
    <w:rsid w:val="005A15E6"/>
    <w:rsid w:val="005A7258"/>
    <w:rsid w:val="005B3FED"/>
    <w:rsid w:val="005B52D0"/>
    <w:rsid w:val="005C3D7F"/>
    <w:rsid w:val="005C548E"/>
    <w:rsid w:val="005C60B0"/>
    <w:rsid w:val="005D036A"/>
    <w:rsid w:val="005E38CE"/>
    <w:rsid w:val="005E792D"/>
    <w:rsid w:val="005F2E0A"/>
    <w:rsid w:val="0060276A"/>
    <w:rsid w:val="00603209"/>
    <w:rsid w:val="0060540C"/>
    <w:rsid w:val="0060544E"/>
    <w:rsid w:val="006101AD"/>
    <w:rsid w:val="00613F82"/>
    <w:rsid w:val="00617A58"/>
    <w:rsid w:val="00617F77"/>
    <w:rsid w:val="00621011"/>
    <w:rsid w:val="00647C59"/>
    <w:rsid w:val="00652A22"/>
    <w:rsid w:val="006539AB"/>
    <w:rsid w:val="00657E53"/>
    <w:rsid w:val="00662D53"/>
    <w:rsid w:val="00667157"/>
    <w:rsid w:val="006671B9"/>
    <w:rsid w:val="0067777C"/>
    <w:rsid w:val="00692CB0"/>
    <w:rsid w:val="006A2D31"/>
    <w:rsid w:val="006A3981"/>
    <w:rsid w:val="006C2017"/>
    <w:rsid w:val="006C72F2"/>
    <w:rsid w:val="006D1A52"/>
    <w:rsid w:val="006E4D5A"/>
    <w:rsid w:val="006E636A"/>
    <w:rsid w:val="006F59C4"/>
    <w:rsid w:val="006F66BA"/>
    <w:rsid w:val="00723D77"/>
    <w:rsid w:val="007251F0"/>
    <w:rsid w:val="00731258"/>
    <w:rsid w:val="00740844"/>
    <w:rsid w:val="007434EC"/>
    <w:rsid w:val="00745455"/>
    <w:rsid w:val="00746C60"/>
    <w:rsid w:val="00747DE3"/>
    <w:rsid w:val="00750D0C"/>
    <w:rsid w:val="00752B07"/>
    <w:rsid w:val="0075305A"/>
    <w:rsid w:val="007548A2"/>
    <w:rsid w:val="0075726B"/>
    <w:rsid w:val="0076228F"/>
    <w:rsid w:val="0077053B"/>
    <w:rsid w:val="007753C9"/>
    <w:rsid w:val="0078327D"/>
    <w:rsid w:val="007857F5"/>
    <w:rsid w:val="007A5BB2"/>
    <w:rsid w:val="007A72D2"/>
    <w:rsid w:val="007A7CEF"/>
    <w:rsid w:val="007B018A"/>
    <w:rsid w:val="007B1CFF"/>
    <w:rsid w:val="007C211E"/>
    <w:rsid w:val="007C7444"/>
    <w:rsid w:val="007C76E5"/>
    <w:rsid w:val="007D4ECC"/>
    <w:rsid w:val="007E564A"/>
    <w:rsid w:val="007E60C3"/>
    <w:rsid w:val="007E70BF"/>
    <w:rsid w:val="007F71FC"/>
    <w:rsid w:val="00801DFC"/>
    <w:rsid w:val="00807859"/>
    <w:rsid w:val="008134DE"/>
    <w:rsid w:val="00814D7C"/>
    <w:rsid w:val="00820ABF"/>
    <w:rsid w:val="00823EEB"/>
    <w:rsid w:val="00824100"/>
    <w:rsid w:val="0083084C"/>
    <w:rsid w:val="00831FB5"/>
    <w:rsid w:val="00835CE0"/>
    <w:rsid w:val="00846E23"/>
    <w:rsid w:val="008609FB"/>
    <w:rsid w:val="008623BF"/>
    <w:rsid w:val="00862FEF"/>
    <w:rsid w:val="00866517"/>
    <w:rsid w:val="0089132E"/>
    <w:rsid w:val="00897AF9"/>
    <w:rsid w:val="008B32B9"/>
    <w:rsid w:val="008B4638"/>
    <w:rsid w:val="008B67E3"/>
    <w:rsid w:val="008C2C82"/>
    <w:rsid w:val="008C615D"/>
    <w:rsid w:val="008D355A"/>
    <w:rsid w:val="008D3A89"/>
    <w:rsid w:val="008D58F1"/>
    <w:rsid w:val="008E0CBB"/>
    <w:rsid w:val="008F0EDD"/>
    <w:rsid w:val="008F69A9"/>
    <w:rsid w:val="008F79D9"/>
    <w:rsid w:val="008F7FEE"/>
    <w:rsid w:val="009011CB"/>
    <w:rsid w:val="00901ADD"/>
    <w:rsid w:val="0090311F"/>
    <w:rsid w:val="00905D6B"/>
    <w:rsid w:val="00911E3F"/>
    <w:rsid w:val="00914D30"/>
    <w:rsid w:val="009221F4"/>
    <w:rsid w:val="00926E74"/>
    <w:rsid w:val="00930BA2"/>
    <w:rsid w:val="00943FD1"/>
    <w:rsid w:val="0095445A"/>
    <w:rsid w:val="00955726"/>
    <w:rsid w:val="00961A95"/>
    <w:rsid w:val="00964E3F"/>
    <w:rsid w:val="00972C17"/>
    <w:rsid w:val="00973605"/>
    <w:rsid w:val="00977D13"/>
    <w:rsid w:val="0098011B"/>
    <w:rsid w:val="0098297A"/>
    <w:rsid w:val="009837D7"/>
    <w:rsid w:val="009854E0"/>
    <w:rsid w:val="0098627B"/>
    <w:rsid w:val="00993A33"/>
    <w:rsid w:val="00993D54"/>
    <w:rsid w:val="009A0FA9"/>
    <w:rsid w:val="009B38E1"/>
    <w:rsid w:val="009B3CEA"/>
    <w:rsid w:val="009C0050"/>
    <w:rsid w:val="009D7B86"/>
    <w:rsid w:val="009E5CB4"/>
    <w:rsid w:val="009F0CB6"/>
    <w:rsid w:val="009F1218"/>
    <w:rsid w:val="009F23D5"/>
    <w:rsid w:val="00A01AE5"/>
    <w:rsid w:val="00A04477"/>
    <w:rsid w:val="00A119C7"/>
    <w:rsid w:val="00A1523D"/>
    <w:rsid w:val="00A24F9F"/>
    <w:rsid w:val="00A269CB"/>
    <w:rsid w:val="00A27293"/>
    <w:rsid w:val="00A33778"/>
    <w:rsid w:val="00A368F4"/>
    <w:rsid w:val="00A45498"/>
    <w:rsid w:val="00A46BA0"/>
    <w:rsid w:val="00A6506F"/>
    <w:rsid w:val="00A66FA7"/>
    <w:rsid w:val="00A75546"/>
    <w:rsid w:val="00A95304"/>
    <w:rsid w:val="00AA1938"/>
    <w:rsid w:val="00AB2C5F"/>
    <w:rsid w:val="00AC4D62"/>
    <w:rsid w:val="00AC6BA4"/>
    <w:rsid w:val="00AD4D1E"/>
    <w:rsid w:val="00AD76A5"/>
    <w:rsid w:val="00AE171E"/>
    <w:rsid w:val="00AE3181"/>
    <w:rsid w:val="00AF2BBC"/>
    <w:rsid w:val="00B06952"/>
    <w:rsid w:val="00B07D14"/>
    <w:rsid w:val="00B22851"/>
    <w:rsid w:val="00B232BE"/>
    <w:rsid w:val="00B34A9A"/>
    <w:rsid w:val="00B40E23"/>
    <w:rsid w:val="00B4406A"/>
    <w:rsid w:val="00B515D5"/>
    <w:rsid w:val="00B51F5D"/>
    <w:rsid w:val="00B52881"/>
    <w:rsid w:val="00B604CA"/>
    <w:rsid w:val="00B62E98"/>
    <w:rsid w:val="00B63C37"/>
    <w:rsid w:val="00B7193F"/>
    <w:rsid w:val="00B71FCE"/>
    <w:rsid w:val="00B91115"/>
    <w:rsid w:val="00B967EB"/>
    <w:rsid w:val="00BA2F62"/>
    <w:rsid w:val="00BA418A"/>
    <w:rsid w:val="00BA71CA"/>
    <w:rsid w:val="00BA7B8A"/>
    <w:rsid w:val="00BB1273"/>
    <w:rsid w:val="00BC3219"/>
    <w:rsid w:val="00BC3A5D"/>
    <w:rsid w:val="00BD4D59"/>
    <w:rsid w:val="00C032E8"/>
    <w:rsid w:val="00C10089"/>
    <w:rsid w:val="00C400B2"/>
    <w:rsid w:val="00C40C20"/>
    <w:rsid w:val="00C40FE0"/>
    <w:rsid w:val="00C424F8"/>
    <w:rsid w:val="00C46718"/>
    <w:rsid w:val="00C478A5"/>
    <w:rsid w:val="00C55E64"/>
    <w:rsid w:val="00C56377"/>
    <w:rsid w:val="00C60F57"/>
    <w:rsid w:val="00C71DCF"/>
    <w:rsid w:val="00C77E22"/>
    <w:rsid w:val="00C83E6D"/>
    <w:rsid w:val="00C9214F"/>
    <w:rsid w:val="00C93C91"/>
    <w:rsid w:val="00CA117B"/>
    <w:rsid w:val="00CB2284"/>
    <w:rsid w:val="00CD4A42"/>
    <w:rsid w:val="00CD697D"/>
    <w:rsid w:val="00CF4730"/>
    <w:rsid w:val="00D031A2"/>
    <w:rsid w:val="00D047FF"/>
    <w:rsid w:val="00D216F7"/>
    <w:rsid w:val="00D22E3C"/>
    <w:rsid w:val="00D22F96"/>
    <w:rsid w:val="00D231ED"/>
    <w:rsid w:val="00D24B5B"/>
    <w:rsid w:val="00D409A1"/>
    <w:rsid w:val="00D509EF"/>
    <w:rsid w:val="00D57844"/>
    <w:rsid w:val="00D63FE7"/>
    <w:rsid w:val="00D64731"/>
    <w:rsid w:val="00D76DE9"/>
    <w:rsid w:val="00D771BA"/>
    <w:rsid w:val="00D810DF"/>
    <w:rsid w:val="00D81D94"/>
    <w:rsid w:val="00D87682"/>
    <w:rsid w:val="00D927AC"/>
    <w:rsid w:val="00D96B72"/>
    <w:rsid w:val="00DB489F"/>
    <w:rsid w:val="00DB5250"/>
    <w:rsid w:val="00DC2EBF"/>
    <w:rsid w:val="00DD3B8B"/>
    <w:rsid w:val="00DF346E"/>
    <w:rsid w:val="00DF48CD"/>
    <w:rsid w:val="00DF7E3A"/>
    <w:rsid w:val="00E0048B"/>
    <w:rsid w:val="00E00F01"/>
    <w:rsid w:val="00E17603"/>
    <w:rsid w:val="00E2074F"/>
    <w:rsid w:val="00E23F3D"/>
    <w:rsid w:val="00E27950"/>
    <w:rsid w:val="00E27EDE"/>
    <w:rsid w:val="00E35C7A"/>
    <w:rsid w:val="00E538C5"/>
    <w:rsid w:val="00E66737"/>
    <w:rsid w:val="00E674E5"/>
    <w:rsid w:val="00E72A72"/>
    <w:rsid w:val="00E72D12"/>
    <w:rsid w:val="00E77C16"/>
    <w:rsid w:val="00E83C5D"/>
    <w:rsid w:val="00E86DBC"/>
    <w:rsid w:val="00E87B56"/>
    <w:rsid w:val="00EA0558"/>
    <w:rsid w:val="00ED33BC"/>
    <w:rsid w:val="00EF344F"/>
    <w:rsid w:val="00F12FE3"/>
    <w:rsid w:val="00F13F59"/>
    <w:rsid w:val="00F16D6B"/>
    <w:rsid w:val="00F170AA"/>
    <w:rsid w:val="00F20D5D"/>
    <w:rsid w:val="00F24F30"/>
    <w:rsid w:val="00F32B16"/>
    <w:rsid w:val="00F41FFB"/>
    <w:rsid w:val="00F424C5"/>
    <w:rsid w:val="00F45046"/>
    <w:rsid w:val="00F46F8C"/>
    <w:rsid w:val="00F524AB"/>
    <w:rsid w:val="00F5451B"/>
    <w:rsid w:val="00F5587C"/>
    <w:rsid w:val="00F60CEF"/>
    <w:rsid w:val="00F739F8"/>
    <w:rsid w:val="00F7489C"/>
    <w:rsid w:val="00F873A5"/>
    <w:rsid w:val="00F90FD9"/>
    <w:rsid w:val="00FA0443"/>
    <w:rsid w:val="00FA2FDA"/>
    <w:rsid w:val="00FB055F"/>
    <w:rsid w:val="00FB481E"/>
    <w:rsid w:val="00FB54A0"/>
    <w:rsid w:val="00FC0F15"/>
    <w:rsid w:val="00FC3897"/>
    <w:rsid w:val="00FD0AA7"/>
    <w:rsid w:val="00FD1BE8"/>
    <w:rsid w:val="00FD7082"/>
    <w:rsid w:val="00FE0A7D"/>
    <w:rsid w:val="00FE21B0"/>
    <w:rsid w:val="00FE7122"/>
    <w:rsid w:val="00FF03FB"/>
    <w:rsid w:val="00FF0980"/>
    <w:rsid w:val="2AB93DF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name=""/>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tLeast"/>
    </w:pPr>
    <w:rPr>
      <w:rFonts w:ascii="Times New Roman" w:hAnsi="Times New Roman"/>
      <w:kern w:val="2"/>
      <w:sz w:val="21"/>
      <w:szCs w:val="24"/>
      <w:lang w:val="en-US" w:eastAsia="zh-CN" w:bidi="ar-SA"/>
    </w:rPr>
  </w:style>
  <w:style w:type="paragraph" w:styleId="2">
    <w:name w:val="heading 1"/>
    <w:basedOn w:val="1"/>
    <w:next w:val="1"/>
    <w:link w:val="85"/>
    <w:qFormat/>
    <w:uiPriority w:val="9"/>
    <w:pPr>
      <w:keepNext/>
      <w:keepLines/>
      <w:widowControl w:val="0"/>
      <w:spacing w:before="340" w:after="330" w:line="578" w:lineRule="auto"/>
      <w:jc w:val="both"/>
      <w:outlineLvl w:val="0"/>
    </w:pPr>
    <w:rPr>
      <w:b/>
      <w:bCs/>
      <w:kern w:val="44"/>
      <w:sz w:val="44"/>
      <w:szCs w:val="44"/>
    </w:rPr>
  </w:style>
  <w:style w:type="paragraph" w:styleId="3">
    <w:name w:val="heading 2"/>
    <w:basedOn w:val="1"/>
    <w:next w:val="1"/>
    <w:link w:val="86"/>
    <w:qFormat/>
    <w:uiPriority w:val="9"/>
    <w:pPr>
      <w:keepNext/>
      <w:widowControl w:val="0"/>
      <w:spacing w:line="360" w:lineRule="auto"/>
      <w:jc w:val="both"/>
      <w:outlineLvl w:val="1"/>
    </w:pPr>
    <w:rPr>
      <w:b/>
      <w:kern w:val="0"/>
      <w:sz w:val="28"/>
      <w:szCs w:val="20"/>
    </w:rPr>
  </w:style>
  <w:style w:type="paragraph" w:styleId="4">
    <w:name w:val="heading 3"/>
    <w:basedOn w:val="1"/>
    <w:next w:val="1"/>
    <w:link w:val="87"/>
    <w:qFormat/>
    <w:uiPriority w:val="9"/>
    <w:pPr>
      <w:keepNext/>
      <w:keepLines/>
      <w:widowControl w:val="0"/>
      <w:spacing w:before="260" w:after="260" w:line="416" w:lineRule="auto"/>
      <w:jc w:val="both"/>
      <w:outlineLvl w:val="2"/>
    </w:pPr>
    <w:rPr>
      <w:b/>
      <w:bCs/>
      <w:sz w:val="32"/>
      <w:szCs w:val="32"/>
    </w:rPr>
  </w:style>
  <w:style w:type="paragraph" w:styleId="5">
    <w:name w:val="heading 4"/>
    <w:basedOn w:val="1"/>
    <w:next w:val="1"/>
    <w:link w:val="88"/>
    <w:qFormat/>
    <w:uiPriority w:val="0"/>
    <w:pPr>
      <w:keepNext/>
      <w:keepLines/>
      <w:widowControl w:val="0"/>
      <w:spacing w:before="280" w:after="290" w:line="376" w:lineRule="auto"/>
      <w:jc w:val="both"/>
      <w:outlineLvl w:val="3"/>
    </w:pPr>
    <w:rPr>
      <w:rFonts w:ascii="Arial" w:hAnsi="Arial" w:eastAsia="黑体"/>
      <w:b/>
      <w:bCs/>
      <w:sz w:val="28"/>
      <w:szCs w:val="28"/>
    </w:rPr>
  </w:style>
  <w:style w:type="character" w:default="1" w:styleId="24">
    <w:name w:val="Default Paragraph Font"/>
    <w:semiHidden/>
    <w:unhideWhenUsed/>
    <w:uiPriority w:val="1"/>
  </w:style>
  <w:style w:type="table" w:default="1" w:styleId="22">
    <w:name w:val="Normal Table"/>
    <w:semiHidden/>
    <w:unhideWhenUsed/>
    <w:uiPriority w:val="99"/>
    <w:tblPr>
      <w:tblStyle w:val="22"/>
      <w:tblCellMar>
        <w:top w:w="0" w:type="dxa"/>
        <w:left w:w="108" w:type="dxa"/>
        <w:bottom w:w="0" w:type="dxa"/>
        <w:right w:w="108" w:type="dxa"/>
      </w:tblCellMar>
    </w:tblPr>
    <w:trPr>
      <w:wBefore w:w="0" w:type="dxa"/>
    </w:trPr>
  </w:style>
  <w:style w:type="paragraph" w:styleId="6">
    <w:name w:val="annotation text"/>
    <w:basedOn w:val="1"/>
    <w:link w:val="82"/>
    <w:unhideWhenUsed/>
    <w:uiPriority w:val="0"/>
  </w:style>
  <w:style w:type="paragraph" w:styleId="7">
    <w:name w:val="Body Text"/>
    <w:basedOn w:val="1"/>
    <w:link w:val="96"/>
    <w:uiPriority w:val="0"/>
    <w:pPr>
      <w:widowControl w:val="0"/>
      <w:spacing w:after="120" w:line="240" w:lineRule="auto"/>
      <w:jc w:val="both"/>
    </w:pPr>
  </w:style>
  <w:style w:type="paragraph" w:styleId="8">
    <w:name w:val="Body Text Indent"/>
    <w:basedOn w:val="1"/>
    <w:link w:val="93"/>
    <w:uiPriority w:val="0"/>
    <w:pPr>
      <w:widowControl w:val="0"/>
      <w:spacing w:line="360" w:lineRule="exact"/>
      <w:ind w:firstLine="480"/>
      <w:jc w:val="both"/>
    </w:pPr>
    <w:rPr>
      <w:rFonts w:ascii="仿宋_GB2312" w:eastAsia="仿宋_GB2312"/>
      <w:sz w:val="30"/>
    </w:rPr>
  </w:style>
  <w:style w:type="paragraph" w:styleId="9">
    <w:name w:val="Block Text"/>
    <w:basedOn w:val="1"/>
    <w:uiPriority w:val="0"/>
    <w:pPr>
      <w:widowControl w:val="0"/>
      <w:spacing w:before="120" w:line="240" w:lineRule="auto"/>
      <w:ind w:left="79" w:right="57"/>
      <w:jc w:val="both"/>
    </w:pPr>
    <w:rPr>
      <w:rFonts w:ascii="宋体" w:hAnsi="宋体"/>
      <w:szCs w:val="20"/>
    </w:rPr>
  </w:style>
  <w:style w:type="paragraph" w:styleId="10">
    <w:name w:val="toc 3"/>
    <w:basedOn w:val="1"/>
    <w:next w:val="1"/>
    <w:unhideWhenUsed/>
    <w:uiPriority w:val="39"/>
    <w:pPr>
      <w:tabs>
        <w:tab w:val="left" w:pos="1418"/>
        <w:tab w:val="right" w:leader="dot" w:pos="8296"/>
      </w:tabs>
      <w:spacing w:line="240" w:lineRule="auto"/>
      <w:ind w:left="848" w:leftChars="303" w:firstLine="3" w:firstLineChars="1"/>
    </w:pPr>
    <w:rPr>
      <w:rFonts w:ascii="宋体" w:hAnsi="宋体" w:cs="宋体"/>
      <w:kern w:val="0"/>
      <w:sz w:val="28"/>
    </w:rPr>
  </w:style>
  <w:style w:type="paragraph" w:styleId="11">
    <w:name w:val="Body Text Indent 2"/>
    <w:basedOn w:val="1"/>
    <w:link w:val="92"/>
    <w:uiPriority w:val="0"/>
    <w:pPr>
      <w:widowControl w:val="0"/>
      <w:autoSpaceDE w:val="0"/>
      <w:autoSpaceDN w:val="0"/>
      <w:snapToGrid w:val="0"/>
      <w:spacing w:line="240" w:lineRule="auto"/>
      <w:ind w:firstLine="480"/>
      <w:jc w:val="both"/>
      <w:textAlignment w:val="bottom"/>
    </w:pPr>
    <w:rPr>
      <w:rFonts w:ascii="仿宋体" w:eastAsia="仿宋体"/>
      <w:sz w:val="24"/>
      <w:szCs w:val="20"/>
    </w:rPr>
  </w:style>
  <w:style w:type="paragraph" w:styleId="12">
    <w:name w:val="Balloon Text"/>
    <w:basedOn w:val="1"/>
    <w:link w:val="84"/>
    <w:unhideWhenUsed/>
    <w:uiPriority w:val="99"/>
    <w:pPr>
      <w:spacing w:line="240" w:lineRule="auto"/>
    </w:pPr>
    <w:rPr>
      <w:sz w:val="18"/>
      <w:szCs w:val="18"/>
    </w:rPr>
  </w:style>
  <w:style w:type="paragraph" w:styleId="13">
    <w:name w:val="footer"/>
    <w:basedOn w:val="1"/>
    <w:link w:val="80"/>
    <w:unhideWhenUsed/>
    <w:uiPriority w:val="99"/>
    <w:pPr>
      <w:tabs>
        <w:tab w:val="center" w:pos="4153"/>
        <w:tab w:val="right" w:pos="8306"/>
      </w:tabs>
      <w:snapToGrid w:val="0"/>
    </w:pPr>
    <w:rPr>
      <w:sz w:val="18"/>
      <w:szCs w:val="18"/>
    </w:rPr>
  </w:style>
  <w:style w:type="paragraph" w:styleId="14">
    <w:name w:val="header"/>
    <w:basedOn w:val="1"/>
    <w:link w:val="79"/>
    <w:unhideWhenUsed/>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iPriority w:val="39"/>
    <w:pPr>
      <w:widowControl w:val="0"/>
      <w:spacing w:line="240" w:lineRule="auto"/>
    </w:pPr>
    <w:rPr>
      <w:rFonts w:eastAsia="PMingLiU"/>
      <w:sz w:val="24"/>
      <w:lang w:eastAsia="zh-TW"/>
    </w:rPr>
  </w:style>
  <w:style w:type="paragraph" w:styleId="16">
    <w:name w:val="Body Text Indent 3"/>
    <w:basedOn w:val="1"/>
    <w:link w:val="94"/>
    <w:uiPriority w:val="0"/>
    <w:pPr>
      <w:widowControl w:val="0"/>
      <w:spacing w:line="240" w:lineRule="auto"/>
      <w:ind w:firstLine="600"/>
      <w:jc w:val="both"/>
    </w:pPr>
    <w:rPr>
      <w:rFonts w:ascii="仿宋_GB2312" w:eastAsia="仿宋_GB2312"/>
      <w:sz w:val="30"/>
      <w:shd w:val="pct10" w:color="auto" w:fill="FFFFFF"/>
    </w:rPr>
  </w:style>
  <w:style w:type="paragraph" w:styleId="17">
    <w:name w:val="toc 2"/>
    <w:basedOn w:val="1"/>
    <w:next w:val="1"/>
    <w:unhideWhenUsed/>
    <w:uiPriority w:val="39"/>
    <w:pPr>
      <w:tabs>
        <w:tab w:val="left" w:pos="851"/>
        <w:tab w:val="right" w:leader="dot" w:pos="8296"/>
      </w:tabs>
      <w:spacing w:line="240" w:lineRule="auto"/>
      <w:ind w:left="560" w:leftChars="200"/>
    </w:pPr>
    <w:rPr>
      <w:rFonts w:ascii="宋体" w:hAnsi="宋体" w:cs="宋体"/>
      <w:kern w:val="0"/>
      <w:sz w:val="28"/>
    </w:rPr>
  </w:style>
  <w:style w:type="paragraph" w:styleId="18">
    <w:name w:val="HTML Preformatted"/>
    <w:basedOn w:val="1"/>
    <w:link w:val="9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hAnsi="Arial Unicode MS" w:eastAsia="Arial Unicode MS"/>
      <w:color w:val="000000"/>
      <w:kern w:val="0"/>
      <w:sz w:val="20"/>
      <w:szCs w:val="20"/>
    </w:rPr>
  </w:style>
  <w:style w:type="paragraph" w:styleId="19">
    <w:name w:val="Normal (Web)"/>
    <w:basedOn w:val="1"/>
    <w:uiPriority w:val="0"/>
    <w:pPr>
      <w:spacing w:before="100" w:beforeAutospacing="1" w:after="100" w:afterAutospacing="1" w:line="240" w:lineRule="auto"/>
    </w:pPr>
    <w:rPr>
      <w:rFonts w:ascii="宋体" w:hAnsi="宋体" w:cs="宋体"/>
      <w:kern w:val="0"/>
      <w:sz w:val="24"/>
    </w:rPr>
  </w:style>
  <w:style w:type="paragraph" w:styleId="20">
    <w:name w:val="Title"/>
    <w:basedOn w:val="1"/>
    <w:next w:val="1"/>
    <w:link w:val="90"/>
    <w:qFormat/>
    <w:uiPriority w:val="0"/>
    <w:pPr>
      <w:widowControl w:val="0"/>
      <w:spacing w:before="240" w:after="60" w:line="240" w:lineRule="auto"/>
      <w:jc w:val="center"/>
      <w:outlineLvl w:val="0"/>
    </w:pPr>
    <w:rPr>
      <w:rFonts w:ascii="Cambria" w:hAnsi="Cambria"/>
      <w:b/>
      <w:sz w:val="32"/>
      <w:szCs w:val="20"/>
    </w:rPr>
  </w:style>
  <w:style w:type="paragraph" w:styleId="21">
    <w:name w:val="annotation subject"/>
    <w:basedOn w:val="6"/>
    <w:next w:val="6"/>
    <w:link w:val="83"/>
    <w:unhideWhenUsed/>
    <w:uiPriority w:val="0"/>
    <w:rPr>
      <w:b/>
      <w:bCs/>
    </w:rPr>
  </w:style>
  <w:style w:type="table" w:styleId="23">
    <w:name w:val="Table Grid"/>
    <w:basedOn w:val="22"/>
    <w:uiPriority w:val="59"/>
    <w:tblPr>
      <w:tblStyle w:val="2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page number"/>
    <w:uiPriority w:val="0"/>
  </w:style>
  <w:style w:type="character" w:styleId="26">
    <w:name w:val="FollowedHyperlink"/>
    <w:semiHidden/>
    <w:unhideWhenUsed/>
    <w:uiPriority w:val="99"/>
    <w:rPr>
      <w:color w:val="800080"/>
      <w:u w:val="single"/>
    </w:rPr>
  </w:style>
  <w:style w:type="character" w:styleId="27">
    <w:name w:val="Hyperlink"/>
    <w:unhideWhenUsed/>
    <w:uiPriority w:val="99"/>
    <w:rPr>
      <w:color w:val="0000FF"/>
      <w:u w:val="single"/>
    </w:rPr>
  </w:style>
  <w:style w:type="character" w:styleId="28">
    <w:name w:val="annotation reference"/>
    <w:unhideWhenUsed/>
    <w:uiPriority w:val="0"/>
    <w:rPr>
      <w:sz w:val="21"/>
      <w:szCs w:val="21"/>
    </w:rPr>
  </w:style>
  <w:style w:type="paragraph" w:customStyle="1" w:styleId="29">
    <w:name w:val="p0"/>
    <w:basedOn w:val="1"/>
    <w:uiPriority w:val="0"/>
    <w:rPr>
      <w:rFonts w:ascii="Calibri" w:hAnsi="Calibri" w:cs="宋体"/>
      <w:kern w:val="0"/>
      <w:szCs w:val="21"/>
    </w:rPr>
  </w:style>
  <w:style w:type="paragraph" w:customStyle="1" w:styleId="30">
    <w:name w:val="条款正文"/>
    <w:basedOn w:val="1"/>
    <w:link w:val="78"/>
    <w:qFormat/>
    <w:uiPriority w:val="0"/>
    <w:pPr>
      <w:adjustRightInd w:val="0"/>
      <w:snapToGrid w:val="0"/>
      <w:ind w:left="840" w:leftChars="400" w:firstLine="420" w:firstLineChars="200"/>
    </w:pPr>
    <w:rPr>
      <w:rFonts w:ascii="Calibri" w:hAnsi="Calibri" w:cs="Times New Roman"/>
    </w:rPr>
  </w:style>
  <w:style w:type="paragraph" w:customStyle="1" w:styleId="31">
    <w:name w:val="a"/>
    <w:basedOn w:val="1"/>
    <w:uiPriority w:val="0"/>
    <w:pPr>
      <w:spacing w:before="100" w:beforeAutospacing="1" w:after="100" w:afterAutospacing="1" w:line="240" w:lineRule="auto"/>
    </w:pPr>
    <w:rPr>
      <w:rFonts w:ascii="宋体" w:hAnsi="宋体" w:cs="宋体"/>
      <w:kern w:val="0"/>
      <w:sz w:val="24"/>
    </w:rPr>
  </w:style>
  <w:style w:type="paragraph" w:customStyle="1" w:styleId="32">
    <w:name w:val="条款标题"/>
    <w:basedOn w:val="1"/>
    <w:uiPriority w:val="0"/>
    <w:pPr>
      <w:widowControl w:val="0"/>
      <w:tabs>
        <w:tab w:val="left" w:pos="840"/>
      </w:tabs>
      <w:adjustRightInd w:val="0"/>
      <w:snapToGrid w:val="0"/>
      <w:spacing w:line="240" w:lineRule="auto"/>
      <w:jc w:val="both"/>
    </w:pPr>
    <w:rPr>
      <w:b/>
    </w:rPr>
  </w:style>
  <w:style w:type="paragraph" w:customStyle="1" w:styleId="33">
    <w:name w:val="副标题1"/>
    <w:basedOn w:val="1"/>
    <w:link w:val="81"/>
    <w:uiPriority w:val="0"/>
    <w:pPr>
      <w:widowControl w:val="0"/>
      <w:adjustRightInd w:val="0"/>
      <w:spacing w:line="360" w:lineRule="atLeast"/>
    </w:pPr>
    <w:rPr>
      <w:rFonts w:ascii="Cambria" w:hAnsi="Cambria"/>
      <w:b/>
      <w:bCs/>
      <w:kern w:val="28"/>
      <w:sz w:val="32"/>
      <w:szCs w:val="32"/>
    </w:rPr>
  </w:style>
  <w:style w:type="paragraph" w:customStyle="1" w:styleId="34">
    <w:name w:val="xl65"/>
    <w:basedOn w:val="1"/>
    <w:uiPriority w:val="0"/>
    <w:pPr>
      <w:spacing w:before="100" w:beforeAutospacing="1" w:after="100" w:afterAutospacing="1" w:line="240" w:lineRule="auto"/>
    </w:pPr>
    <w:rPr>
      <w:rFonts w:ascii="宋体" w:hAnsi="宋体" w:cs="宋体"/>
      <w:kern w:val="0"/>
      <w:sz w:val="24"/>
    </w:rPr>
  </w:style>
  <w:style w:type="paragraph" w:customStyle="1" w:styleId="35">
    <w:name w:val="xl66"/>
    <w:basedOn w:val="1"/>
    <w:uiPriority w:val="0"/>
    <w:pPr>
      <w:spacing w:before="100" w:beforeAutospacing="1" w:after="100" w:afterAutospacing="1" w:line="240" w:lineRule="auto"/>
      <w:jc w:val="center"/>
    </w:pPr>
    <w:rPr>
      <w:rFonts w:ascii="宋体" w:hAnsi="宋体" w:cs="宋体"/>
      <w:kern w:val="0"/>
      <w:sz w:val="24"/>
    </w:rPr>
  </w:style>
  <w:style w:type="paragraph" w:customStyle="1" w:styleId="36">
    <w:name w:val="xl67"/>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宋体" w:hAnsi="宋体" w:cs="宋体"/>
      <w:kern w:val="0"/>
      <w:sz w:val="24"/>
    </w:rPr>
  </w:style>
  <w:style w:type="paragraph" w:customStyle="1" w:styleId="37">
    <w:name w:val="xl68"/>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宋体" w:hAnsi="宋体" w:cs="宋体"/>
      <w:kern w:val="0"/>
      <w:sz w:val="24"/>
    </w:rPr>
  </w:style>
  <w:style w:type="paragraph" w:customStyle="1" w:styleId="38">
    <w:name w:val="xl69"/>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宋体" w:hAnsi="宋体" w:cs="宋体"/>
      <w:kern w:val="0"/>
      <w:sz w:val="24"/>
    </w:rPr>
  </w:style>
  <w:style w:type="paragraph" w:customStyle="1" w:styleId="39">
    <w:name w:val="xl70"/>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宋体" w:hAnsi="宋体" w:cs="宋体"/>
      <w:kern w:val="0"/>
      <w:sz w:val="24"/>
    </w:rPr>
  </w:style>
  <w:style w:type="paragraph" w:customStyle="1" w:styleId="40">
    <w:name w:val="Body Text 22"/>
    <w:basedOn w:val="1"/>
    <w:uiPriority w:val="0"/>
    <w:pPr>
      <w:widowControl w:val="0"/>
      <w:adjustRightInd w:val="0"/>
      <w:spacing w:line="240" w:lineRule="auto"/>
      <w:ind w:firstLine="552"/>
      <w:textAlignment w:val="baseline"/>
    </w:pPr>
    <w:rPr>
      <w:rFonts w:ascii="宋体"/>
      <w:kern w:val="0"/>
      <w:sz w:val="28"/>
      <w:szCs w:val="20"/>
    </w:rPr>
  </w:style>
  <w:style w:type="paragraph" w:styleId="41">
    <w:name w:val=""/>
    <w:hidden/>
    <w:semiHidden/>
    <w:uiPriority w:val="99"/>
    <w:rPr>
      <w:rFonts w:ascii="Times New Roman" w:hAnsi="Times New Roman"/>
      <w:kern w:val="2"/>
      <w:sz w:val="21"/>
      <w:szCs w:val="24"/>
      <w:lang w:val="en-US" w:eastAsia="zh-CN" w:bidi="ar-SA"/>
    </w:rPr>
  </w:style>
  <w:style w:type="paragraph" w:customStyle="1" w:styleId="42">
    <w:name w:val=" 字元 字元 Char Char"/>
    <w:basedOn w:val="1"/>
    <w:uiPriority w:val="0"/>
    <w:pPr>
      <w:autoSpaceDE w:val="0"/>
      <w:autoSpaceDN w:val="0"/>
      <w:adjustRightInd w:val="0"/>
      <w:spacing w:line="240" w:lineRule="auto"/>
    </w:pPr>
    <w:rPr>
      <w:szCs w:val="20"/>
    </w:rPr>
  </w:style>
  <w:style w:type="paragraph" w:customStyle="1" w:styleId="43">
    <w:name w:val="Body Text 21"/>
    <w:basedOn w:val="1"/>
    <w:uiPriority w:val="0"/>
    <w:pPr>
      <w:widowControl w:val="0"/>
      <w:adjustRightInd w:val="0"/>
      <w:spacing w:line="240" w:lineRule="auto"/>
      <w:ind w:firstLine="552"/>
      <w:textAlignment w:val="baseline"/>
    </w:pPr>
    <w:rPr>
      <w:rFonts w:ascii="宋体"/>
      <w:kern w:val="0"/>
      <w:sz w:val="28"/>
      <w:szCs w:val="20"/>
    </w:rPr>
  </w:style>
  <w:style w:type="paragraph" w:customStyle="1" w:styleId="44">
    <w:name w:val=" 字元 字元"/>
    <w:basedOn w:val="1"/>
    <w:uiPriority w:val="0"/>
    <w:pPr>
      <w:autoSpaceDE w:val="0"/>
      <w:autoSpaceDN w:val="0"/>
      <w:adjustRightInd w:val="0"/>
      <w:spacing w:line="240" w:lineRule="auto"/>
    </w:pPr>
    <w:rPr>
      <w:szCs w:val="20"/>
    </w:rPr>
  </w:style>
  <w:style w:type="paragraph" w:customStyle="1" w:styleId="45">
    <w:name w:val="Default"/>
    <w:uiPriority w:val="0"/>
    <w:pPr>
      <w:widowControl w:val="0"/>
      <w:autoSpaceDE w:val="0"/>
      <w:autoSpaceDN w:val="0"/>
      <w:adjustRightInd w:val="0"/>
    </w:pPr>
    <w:rPr>
      <w:rFonts w:ascii="宋体" w:hAnsi="Times New Roman" w:cs="宋体"/>
      <w:color w:val="000000"/>
      <w:sz w:val="24"/>
      <w:szCs w:val="24"/>
      <w:lang w:val="en-US" w:eastAsia="zh-TW" w:bidi="ar-SA"/>
    </w:rPr>
  </w:style>
  <w:style w:type="paragraph" w:styleId="46">
    <w:name w:val="List Paragraph"/>
    <w:basedOn w:val="1"/>
    <w:qFormat/>
    <w:uiPriority w:val="34"/>
    <w:pPr>
      <w:widowControl w:val="0"/>
      <w:spacing w:line="240" w:lineRule="auto"/>
      <w:ind w:left="480" w:leftChars="200"/>
    </w:pPr>
    <w:rPr>
      <w:rFonts w:eastAsia="PMingLiU"/>
      <w:sz w:val="24"/>
      <w:lang w:eastAsia="zh-TW"/>
    </w:rPr>
  </w:style>
  <w:style w:type="paragraph" w:customStyle="1" w:styleId="47">
    <w:name w:val="Char Char1 Char Char"/>
    <w:basedOn w:val="1"/>
    <w:uiPriority w:val="0"/>
    <w:pPr>
      <w:autoSpaceDE w:val="0"/>
      <w:autoSpaceDN w:val="0"/>
      <w:adjustRightInd w:val="0"/>
      <w:spacing w:line="240" w:lineRule="auto"/>
    </w:pPr>
    <w:rPr>
      <w:rFonts w:ascii="Futura Bk" w:hAnsi="Futura Bk"/>
      <w:kern w:val="0"/>
      <w:sz w:val="20"/>
      <w:szCs w:val="20"/>
      <w:lang w:val="en-GB" w:eastAsia="en-US"/>
    </w:rPr>
  </w:style>
  <w:style w:type="paragraph" w:customStyle="1" w:styleId="48">
    <w:name w:val="注解（小四，楷体）"/>
    <w:basedOn w:val="1"/>
    <w:link w:val="98"/>
    <w:qFormat/>
    <w:uiPriority w:val="0"/>
    <w:pPr>
      <w:spacing w:line="240" w:lineRule="auto"/>
      <w:contextualSpacing/>
    </w:pPr>
    <w:rPr>
      <w:rFonts w:ascii="楷体" w:hAnsi="楷体" w:eastAsia="楷体"/>
      <w:kern w:val="0"/>
      <w:sz w:val="24"/>
    </w:rPr>
  </w:style>
  <w:style w:type="paragraph" w:customStyle="1" w:styleId="49">
    <w:name w:val="表格（小四，宋体）"/>
    <w:basedOn w:val="1"/>
    <w:link w:val="99"/>
    <w:qFormat/>
    <w:uiPriority w:val="0"/>
    <w:pPr>
      <w:spacing w:line="240" w:lineRule="auto"/>
      <w:contextualSpacing/>
    </w:pPr>
    <w:rPr>
      <w:rFonts w:ascii="宋体" w:hAnsi="宋体"/>
      <w:kern w:val="0"/>
      <w:sz w:val="24"/>
    </w:rPr>
  </w:style>
  <w:style w:type="paragraph" w:styleId="50">
    <w:name w:val="No Spacing"/>
    <w:link w:val="100"/>
    <w:qFormat/>
    <w:uiPriority w:val="1"/>
    <w:rPr>
      <w:sz w:val="22"/>
      <w:szCs w:val="22"/>
      <w:lang w:val="en-US" w:eastAsia="zh-CN" w:bidi="ar-SA"/>
    </w:rPr>
  </w:style>
  <w:style w:type="paragraph" w:styleId="51">
    <w:name w:val=""/>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52">
    <w:name w:val="font5"/>
    <w:basedOn w:val="1"/>
    <w:uiPriority w:val="0"/>
    <w:pPr>
      <w:spacing w:before="100" w:beforeAutospacing="1" w:after="100" w:afterAutospacing="1" w:line="240" w:lineRule="auto"/>
    </w:pPr>
    <w:rPr>
      <w:rFonts w:ascii="Arial" w:hAnsi="Arial" w:cs="Arial"/>
      <w:kern w:val="0"/>
      <w:sz w:val="18"/>
      <w:szCs w:val="18"/>
    </w:rPr>
  </w:style>
  <w:style w:type="paragraph" w:customStyle="1" w:styleId="53">
    <w:name w:val="font6"/>
    <w:basedOn w:val="1"/>
    <w:uiPriority w:val="0"/>
    <w:pPr>
      <w:spacing w:before="100" w:beforeAutospacing="1" w:after="100" w:afterAutospacing="1" w:line="240" w:lineRule="auto"/>
    </w:pPr>
    <w:rPr>
      <w:rFonts w:ascii="宋体" w:hAnsi="宋体" w:cs="宋体"/>
      <w:kern w:val="0"/>
      <w:sz w:val="18"/>
      <w:szCs w:val="18"/>
    </w:rPr>
  </w:style>
  <w:style w:type="paragraph" w:customStyle="1" w:styleId="54">
    <w:name w:val="font7"/>
    <w:basedOn w:val="1"/>
    <w:uiPriority w:val="0"/>
    <w:pPr>
      <w:spacing w:before="100" w:beforeAutospacing="1" w:after="100" w:afterAutospacing="1" w:line="240" w:lineRule="auto"/>
    </w:pPr>
    <w:rPr>
      <w:rFonts w:ascii="宋体" w:hAnsi="宋体" w:cs="宋体"/>
      <w:kern w:val="0"/>
      <w:sz w:val="22"/>
      <w:szCs w:val="22"/>
    </w:rPr>
  </w:style>
  <w:style w:type="paragraph" w:customStyle="1" w:styleId="55">
    <w:name w:val="font8"/>
    <w:basedOn w:val="1"/>
    <w:uiPriority w:val="0"/>
    <w:pPr>
      <w:spacing w:before="100" w:beforeAutospacing="1" w:after="100" w:afterAutospacing="1" w:line="240" w:lineRule="auto"/>
    </w:pPr>
    <w:rPr>
      <w:rFonts w:ascii="宋体" w:hAnsi="宋体" w:cs="宋体"/>
      <w:kern w:val="0"/>
      <w:sz w:val="18"/>
      <w:szCs w:val="18"/>
    </w:rPr>
  </w:style>
  <w:style w:type="paragraph" w:customStyle="1" w:styleId="56">
    <w:name w:val="font9"/>
    <w:basedOn w:val="1"/>
    <w:uiPriority w:val="0"/>
    <w:pPr>
      <w:spacing w:before="100" w:beforeAutospacing="1" w:after="100" w:afterAutospacing="1" w:line="240" w:lineRule="auto"/>
    </w:pPr>
    <w:rPr>
      <w:rFonts w:ascii="宋体" w:hAnsi="宋体" w:cs="宋体"/>
      <w:kern w:val="0"/>
      <w:sz w:val="22"/>
      <w:szCs w:val="22"/>
    </w:rPr>
  </w:style>
  <w:style w:type="paragraph" w:customStyle="1" w:styleId="57">
    <w:name w:val="xl71"/>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宋体" w:hAnsi="宋体" w:cs="宋体"/>
      <w:b/>
      <w:bCs/>
      <w:kern w:val="0"/>
      <w:sz w:val="24"/>
    </w:rPr>
  </w:style>
  <w:style w:type="paragraph" w:customStyle="1" w:styleId="58">
    <w:name w:val="xl72"/>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宋体" w:hAnsi="宋体" w:cs="宋体"/>
      <w:kern w:val="0"/>
      <w:sz w:val="24"/>
    </w:rPr>
  </w:style>
  <w:style w:type="paragraph" w:customStyle="1" w:styleId="59">
    <w:name w:val="xl73"/>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宋体" w:hAnsi="宋体" w:cs="宋体"/>
      <w:b/>
      <w:bCs/>
      <w:kern w:val="0"/>
      <w:sz w:val="24"/>
    </w:rPr>
  </w:style>
  <w:style w:type="paragraph" w:customStyle="1" w:styleId="60">
    <w:name w:val="xl74"/>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宋体" w:hAnsi="宋体" w:cs="宋体"/>
      <w:b/>
      <w:bCs/>
      <w:kern w:val="0"/>
      <w:sz w:val="24"/>
    </w:rPr>
  </w:style>
  <w:style w:type="paragraph" w:customStyle="1" w:styleId="61">
    <w:name w:val="xl75"/>
    <w:basedOn w:val="1"/>
    <w:uiPriority w:val="0"/>
    <w:pPr>
      <w:spacing w:before="100" w:beforeAutospacing="1" w:after="100" w:afterAutospacing="1" w:line="240" w:lineRule="auto"/>
    </w:pPr>
    <w:rPr>
      <w:rFonts w:ascii="宋体" w:hAnsi="宋体" w:cs="宋体"/>
      <w:kern w:val="0"/>
      <w:sz w:val="24"/>
    </w:rPr>
  </w:style>
  <w:style w:type="paragraph" w:customStyle="1" w:styleId="62">
    <w:name w:val="xl76"/>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宋体" w:hAnsi="宋体" w:cs="宋体"/>
      <w:kern w:val="0"/>
      <w:sz w:val="24"/>
    </w:rPr>
  </w:style>
  <w:style w:type="paragraph" w:customStyle="1" w:styleId="63">
    <w:name w:val="xl77"/>
    <w:basedOn w:val="1"/>
    <w:uiPriority w:val="0"/>
    <w:pPr>
      <w:pBdr>
        <w:top w:val="single" w:color="auto" w:sz="4" w:space="0"/>
        <w:left w:val="single" w:color="auto" w:sz="4" w:space="0"/>
        <w:right w:val="single" w:color="auto" w:sz="4" w:space="0"/>
      </w:pBdr>
      <w:spacing w:before="100" w:beforeAutospacing="1" w:after="100" w:afterAutospacing="1" w:line="240" w:lineRule="auto"/>
      <w:jc w:val="center"/>
    </w:pPr>
    <w:rPr>
      <w:rFonts w:ascii="宋体" w:hAnsi="宋体" w:cs="宋体"/>
      <w:kern w:val="0"/>
      <w:sz w:val="24"/>
    </w:rPr>
  </w:style>
  <w:style w:type="paragraph" w:customStyle="1" w:styleId="64">
    <w:name w:val="xl78"/>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宋体" w:hAnsi="宋体" w:cs="宋体"/>
      <w:kern w:val="0"/>
      <w:sz w:val="24"/>
    </w:rPr>
  </w:style>
  <w:style w:type="paragraph" w:customStyle="1" w:styleId="65">
    <w:name w:val="xl79"/>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宋体" w:hAnsi="宋体" w:cs="宋体"/>
      <w:kern w:val="0"/>
      <w:sz w:val="24"/>
    </w:rPr>
  </w:style>
  <w:style w:type="paragraph" w:customStyle="1" w:styleId="66">
    <w:name w:val="xl80"/>
    <w:basedOn w:val="1"/>
    <w:uiPriority w:val="0"/>
    <w:pPr>
      <w:spacing w:before="100" w:beforeAutospacing="1" w:after="100" w:afterAutospacing="1" w:line="240" w:lineRule="auto"/>
    </w:pPr>
    <w:rPr>
      <w:rFonts w:ascii="宋体" w:hAnsi="宋体" w:cs="宋体"/>
      <w:kern w:val="0"/>
      <w:sz w:val="24"/>
    </w:rPr>
  </w:style>
  <w:style w:type="paragraph" w:customStyle="1" w:styleId="67">
    <w:name w:val="xl81"/>
    <w:basedOn w:val="1"/>
    <w:uiPriority w:val="0"/>
    <w:pPr>
      <w:spacing w:before="100" w:beforeAutospacing="1" w:after="100" w:afterAutospacing="1" w:line="240" w:lineRule="auto"/>
    </w:pPr>
    <w:rPr>
      <w:rFonts w:ascii="宋体" w:hAnsi="宋体" w:cs="宋体"/>
      <w:kern w:val="0"/>
      <w:sz w:val="24"/>
    </w:rPr>
  </w:style>
  <w:style w:type="paragraph" w:customStyle="1" w:styleId="68">
    <w:name w:val="xl82"/>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宋体" w:hAnsi="宋体" w:cs="宋体"/>
      <w:kern w:val="0"/>
      <w:sz w:val="24"/>
    </w:rPr>
  </w:style>
  <w:style w:type="paragraph" w:customStyle="1" w:styleId="69">
    <w:name w:val="xl83"/>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宋体" w:hAnsi="宋体" w:cs="宋体"/>
      <w:kern w:val="0"/>
      <w:sz w:val="24"/>
    </w:rPr>
  </w:style>
  <w:style w:type="paragraph" w:customStyle="1" w:styleId="70">
    <w:name w:val="xl84"/>
    <w:basedOn w:val="1"/>
    <w:uiPriority w:val="0"/>
    <w:pPr>
      <w:spacing w:before="100" w:beforeAutospacing="1" w:after="100" w:afterAutospacing="1" w:line="240" w:lineRule="auto"/>
      <w:jc w:val="center"/>
    </w:pPr>
    <w:rPr>
      <w:rFonts w:ascii="宋体" w:hAnsi="宋体" w:cs="宋体"/>
      <w:kern w:val="0"/>
      <w:sz w:val="24"/>
    </w:rPr>
  </w:style>
  <w:style w:type="paragraph" w:customStyle="1" w:styleId="71">
    <w:name w:val="xl85"/>
    <w:basedOn w:val="1"/>
    <w:uiPriority w:val="0"/>
    <w:pPr>
      <w:pBdr>
        <w:top w:val="single" w:color="auto" w:sz="4" w:space="0"/>
        <w:left w:val="single" w:color="auto" w:sz="4" w:space="0"/>
        <w:bottom w:val="single" w:color="auto" w:sz="4" w:space="0"/>
        <w:right w:val="single" w:color="auto" w:sz="4" w:space="0"/>
      </w:pBdr>
      <w:shd w:val="clear" w:color="000000" w:fill="CCE8CF"/>
      <w:spacing w:before="100" w:beforeAutospacing="1" w:after="100" w:afterAutospacing="1" w:line="240" w:lineRule="auto"/>
    </w:pPr>
    <w:rPr>
      <w:rFonts w:ascii="宋体" w:hAnsi="宋体" w:cs="宋体"/>
      <w:kern w:val="0"/>
      <w:sz w:val="24"/>
    </w:rPr>
  </w:style>
  <w:style w:type="paragraph" w:customStyle="1" w:styleId="72">
    <w:name w:val="xl86"/>
    <w:basedOn w:val="1"/>
    <w:uiPriority w:val="0"/>
    <w:pPr>
      <w:pBdr>
        <w:top w:val="single" w:color="auto" w:sz="4" w:space="0"/>
        <w:left w:val="single" w:color="auto" w:sz="4" w:space="0"/>
        <w:bottom w:val="single" w:color="auto" w:sz="4" w:space="0"/>
        <w:right w:val="single" w:color="auto" w:sz="4" w:space="0"/>
      </w:pBdr>
      <w:shd w:val="clear" w:color="000000" w:fill="CCE8CF"/>
      <w:spacing w:before="100" w:beforeAutospacing="1" w:after="100" w:afterAutospacing="1" w:line="240" w:lineRule="auto"/>
      <w:jc w:val="center"/>
    </w:pPr>
    <w:rPr>
      <w:rFonts w:ascii="宋体" w:hAnsi="宋体" w:cs="宋体"/>
      <w:kern w:val="0"/>
      <w:sz w:val="24"/>
    </w:rPr>
  </w:style>
  <w:style w:type="paragraph" w:customStyle="1" w:styleId="73">
    <w:name w:val="xl87"/>
    <w:basedOn w:val="1"/>
    <w:uiPriority w:val="0"/>
    <w:pPr>
      <w:pBdr>
        <w:top w:val="single" w:color="auto" w:sz="4" w:space="0"/>
        <w:left w:val="single" w:color="auto" w:sz="4" w:space="0"/>
        <w:bottom w:val="single" w:color="auto" w:sz="4" w:space="0"/>
        <w:right w:val="single" w:color="auto" w:sz="4" w:space="0"/>
      </w:pBdr>
      <w:shd w:val="clear" w:color="000000" w:fill="CCE8CF"/>
      <w:spacing w:before="100" w:beforeAutospacing="1" w:after="100" w:afterAutospacing="1" w:line="240" w:lineRule="auto"/>
      <w:jc w:val="center"/>
    </w:pPr>
    <w:rPr>
      <w:rFonts w:ascii="宋体" w:hAnsi="宋体" w:cs="宋体"/>
      <w:kern w:val="0"/>
      <w:sz w:val="24"/>
    </w:rPr>
  </w:style>
  <w:style w:type="paragraph" w:customStyle="1" w:styleId="74">
    <w:name w:val="xl88"/>
    <w:basedOn w:val="1"/>
    <w:uiPriority w:val="0"/>
    <w:pPr>
      <w:shd w:val="clear" w:color="000000" w:fill="CCE8CF"/>
      <w:spacing w:before="100" w:beforeAutospacing="1" w:after="100" w:afterAutospacing="1" w:line="240" w:lineRule="auto"/>
    </w:pPr>
    <w:rPr>
      <w:rFonts w:ascii="宋体" w:hAnsi="宋体" w:cs="宋体"/>
      <w:kern w:val="0"/>
      <w:sz w:val="24"/>
    </w:rPr>
  </w:style>
  <w:style w:type="paragraph" w:customStyle="1" w:styleId="75">
    <w:name w:val="1"/>
    <w:basedOn w:val="1"/>
    <w:next w:val="1"/>
    <w:uiPriority w:val="99"/>
  </w:style>
  <w:style w:type="paragraph" w:customStyle="1" w:styleId="76">
    <w:name w:val="Char"/>
    <w:basedOn w:val="1"/>
    <w:uiPriority w:val="0"/>
    <w:pPr>
      <w:widowControl w:val="0"/>
      <w:spacing w:line="240" w:lineRule="auto"/>
      <w:jc w:val="both"/>
    </w:pPr>
  </w:style>
  <w:style w:type="paragraph" w:customStyle="1" w:styleId="77">
    <w:name w:val="第一條"/>
    <w:basedOn w:val="7"/>
    <w:uiPriority w:val="0"/>
    <w:pPr>
      <w:widowControl/>
      <w:numPr>
        <w:ilvl w:val="0"/>
        <w:numId w:val="1"/>
      </w:numPr>
      <w:tabs>
        <w:tab w:val="left" w:pos="1134"/>
      </w:tabs>
      <w:spacing w:after="0" w:line="380" w:lineRule="exact"/>
      <w:ind w:right="63"/>
    </w:pPr>
    <w:rPr>
      <w:rFonts w:eastAsia="DFKai-SB"/>
      <w:kern w:val="0"/>
      <w:sz w:val="24"/>
      <w:szCs w:val="20"/>
      <w:lang w:eastAsia="zh-TW"/>
    </w:rPr>
  </w:style>
  <w:style w:type="character" w:customStyle="1" w:styleId="78">
    <w:name w:val="条款正文 Char"/>
    <w:link w:val="30"/>
    <w:uiPriority w:val="0"/>
    <w:rPr>
      <w:rFonts w:eastAsia="宋体"/>
      <w:szCs w:val="24"/>
    </w:rPr>
  </w:style>
  <w:style w:type="character" w:customStyle="1" w:styleId="79">
    <w:name w:val="页眉 Char"/>
    <w:link w:val="14"/>
    <w:uiPriority w:val="99"/>
    <w:rPr>
      <w:rFonts w:ascii="Times New Roman" w:hAnsi="Times New Roman"/>
      <w:kern w:val="2"/>
      <w:sz w:val="18"/>
      <w:szCs w:val="18"/>
    </w:rPr>
  </w:style>
  <w:style w:type="character" w:customStyle="1" w:styleId="80">
    <w:name w:val="页脚 Char"/>
    <w:link w:val="13"/>
    <w:uiPriority w:val="99"/>
    <w:rPr>
      <w:rFonts w:ascii="Times New Roman" w:hAnsi="Times New Roman"/>
      <w:kern w:val="2"/>
      <w:sz w:val="18"/>
      <w:szCs w:val="18"/>
    </w:rPr>
  </w:style>
  <w:style w:type="character" w:customStyle="1" w:styleId="81">
    <w:name w:val="Char Char"/>
    <w:link w:val="33"/>
    <w:uiPriority w:val="0"/>
    <w:rPr>
      <w:rFonts w:ascii="Cambria" w:hAnsi="Cambria"/>
      <w:b/>
      <w:bCs/>
      <w:kern w:val="28"/>
      <w:sz w:val="32"/>
      <w:szCs w:val="32"/>
    </w:rPr>
  </w:style>
  <w:style w:type="character" w:customStyle="1" w:styleId="82">
    <w:name w:val="批注文字 Char"/>
    <w:link w:val="6"/>
    <w:uiPriority w:val="0"/>
    <w:rPr>
      <w:rFonts w:ascii="Times New Roman" w:hAnsi="Times New Roman"/>
      <w:kern w:val="2"/>
      <w:sz w:val="21"/>
      <w:szCs w:val="24"/>
    </w:rPr>
  </w:style>
  <w:style w:type="character" w:customStyle="1" w:styleId="83">
    <w:name w:val="批注主题 Char"/>
    <w:link w:val="21"/>
    <w:uiPriority w:val="0"/>
    <w:rPr>
      <w:rFonts w:ascii="Times New Roman" w:hAnsi="Times New Roman"/>
      <w:b/>
      <w:bCs/>
      <w:kern w:val="2"/>
      <w:sz w:val="21"/>
      <w:szCs w:val="24"/>
    </w:rPr>
  </w:style>
  <w:style w:type="character" w:customStyle="1" w:styleId="84">
    <w:name w:val="批注框文本 Char"/>
    <w:link w:val="12"/>
    <w:uiPriority w:val="99"/>
    <w:rPr>
      <w:rFonts w:ascii="Times New Roman" w:hAnsi="Times New Roman"/>
      <w:kern w:val="2"/>
      <w:sz w:val="18"/>
      <w:szCs w:val="18"/>
    </w:rPr>
  </w:style>
  <w:style w:type="character" w:customStyle="1" w:styleId="85">
    <w:name w:val="标题 1 Char"/>
    <w:link w:val="2"/>
    <w:uiPriority w:val="9"/>
    <w:rPr>
      <w:rFonts w:ascii="Times New Roman" w:hAnsi="Times New Roman"/>
      <w:b/>
      <w:bCs/>
      <w:kern w:val="44"/>
      <w:sz w:val="44"/>
      <w:szCs w:val="44"/>
    </w:rPr>
  </w:style>
  <w:style w:type="character" w:customStyle="1" w:styleId="86">
    <w:name w:val="标题 2 Char"/>
    <w:link w:val="3"/>
    <w:uiPriority w:val="9"/>
    <w:rPr>
      <w:rFonts w:ascii="Times New Roman" w:hAnsi="Times New Roman"/>
      <w:b/>
      <w:sz w:val="28"/>
    </w:rPr>
  </w:style>
  <w:style w:type="character" w:customStyle="1" w:styleId="87">
    <w:name w:val="标题 3 Char"/>
    <w:link w:val="4"/>
    <w:uiPriority w:val="9"/>
    <w:rPr>
      <w:rFonts w:ascii="Times New Roman" w:hAnsi="Times New Roman"/>
      <w:b/>
      <w:bCs/>
      <w:kern w:val="2"/>
      <w:sz w:val="32"/>
      <w:szCs w:val="32"/>
    </w:rPr>
  </w:style>
  <w:style w:type="character" w:customStyle="1" w:styleId="88">
    <w:name w:val="标题 4 Char"/>
    <w:link w:val="5"/>
    <w:uiPriority w:val="0"/>
    <w:rPr>
      <w:rFonts w:ascii="Arial" w:hAnsi="Arial" w:eastAsia="黑体"/>
      <w:b/>
      <w:bCs/>
      <w:kern w:val="2"/>
      <w:sz w:val="28"/>
      <w:szCs w:val="28"/>
    </w:rPr>
  </w:style>
  <w:style w:type="character" w:customStyle="1" w:styleId="89">
    <w:name w:val="tf"/>
    <w:uiPriority w:val="0"/>
  </w:style>
  <w:style w:type="character" w:customStyle="1" w:styleId="90">
    <w:name w:val="标题 Char"/>
    <w:link w:val="20"/>
    <w:uiPriority w:val="0"/>
    <w:rPr>
      <w:rFonts w:ascii="Cambria" w:hAnsi="Cambria"/>
      <w:b/>
      <w:kern w:val="2"/>
      <w:sz w:val="32"/>
    </w:rPr>
  </w:style>
  <w:style w:type="character" w:customStyle="1" w:styleId="91">
    <w:name w:val="HTML 预设格式 Char"/>
    <w:link w:val="18"/>
    <w:uiPriority w:val="0"/>
    <w:rPr>
      <w:rFonts w:ascii="Arial Unicode MS" w:hAnsi="Arial Unicode MS" w:eastAsia="Arial Unicode MS"/>
      <w:color w:val="000000"/>
    </w:rPr>
  </w:style>
  <w:style w:type="character" w:customStyle="1" w:styleId="92">
    <w:name w:val="正文文本缩进 2 Char"/>
    <w:link w:val="11"/>
    <w:uiPriority w:val="0"/>
    <w:rPr>
      <w:rFonts w:ascii="仿宋体" w:hAnsi="Times New Roman" w:eastAsia="仿宋体"/>
      <w:kern w:val="2"/>
      <w:sz w:val="24"/>
    </w:rPr>
  </w:style>
  <w:style w:type="character" w:customStyle="1" w:styleId="93">
    <w:name w:val="正文文本缩进 Char"/>
    <w:link w:val="8"/>
    <w:uiPriority w:val="0"/>
    <w:rPr>
      <w:rFonts w:ascii="仿宋_GB2312" w:hAnsi="Times New Roman" w:eastAsia="仿宋_GB2312"/>
      <w:kern w:val="2"/>
      <w:sz w:val="30"/>
      <w:szCs w:val="24"/>
    </w:rPr>
  </w:style>
  <w:style w:type="character" w:customStyle="1" w:styleId="94">
    <w:name w:val="正文文本缩进 3 Char"/>
    <w:link w:val="16"/>
    <w:uiPriority w:val="0"/>
    <w:rPr>
      <w:rFonts w:ascii="仿宋_GB2312" w:hAnsi="Times New Roman" w:eastAsia="仿宋_GB2312"/>
      <w:kern w:val="2"/>
      <w:sz w:val="30"/>
      <w:szCs w:val="24"/>
    </w:rPr>
  </w:style>
  <w:style w:type="character" w:customStyle="1" w:styleId="95">
    <w:name w:val="tf1"/>
    <w:uiPriority w:val="0"/>
    <w:rPr>
      <w:sz w:val="18"/>
      <w:szCs w:val="18"/>
    </w:rPr>
  </w:style>
  <w:style w:type="character" w:customStyle="1" w:styleId="96">
    <w:name w:val="正文文本 Char"/>
    <w:link w:val="7"/>
    <w:uiPriority w:val="0"/>
    <w:rPr>
      <w:rFonts w:ascii="Times New Roman" w:hAnsi="Times New Roman"/>
      <w:kern w:val="2"/>
      <w:sz w:val="21"/>
      <w:szCs w:val="24"/>
    </w:rPr>
  </w:style>
  <w:style w:type="character" w:customStyle="1" w:styleId="97">
    <w:name w:val="apple-style-span"/>
    <w:uiPriority w:val="0"/>
  </w:style>
  <w:style w:type="character" w:customStyle="1" w:styleId="98">
    <w:name w:val="注解（小四，楷体） Char"/>
    <w:link w:val="48"/>
    <w:uiPriority w:val="0"/>
    <w:rPr>
      <w:rFonts w:ascii="楷体" w:hAnsi="楷体" w:eastAsia="楷体"/>
      <w:sz w:val="24"/>
      <w:szCs w:val="24"/>
    </w:rPr>
  </w:style>
  <w:style w:type="character" w:customStyle="1" w:styleId="99">
    <w:name w:val="表格（小四，宋体） Char"/>
    <w:link w:val="49"/>
    <w:uiPriority w:val="0"/>
    <w:rPr>
      <w:rFonts w:ascii="宋体" w:hAnsi="宋体"/>
      <w:sz w:val="24"/>
      <w:szCs w:val="24"/>
    </w:rPr>
  </w:style>
  <w:style w:type="character" w:customStyle="1" w:styleId="100">
    <w:name w:val="无间隔 Char"/>
    <w:link w:val="50"/>
    <w:uiPriority w:val="1"/>
    <w:rPr>
      <w:sz w:val="22"/>
      <w:szCs w:val="22"/>
    </w:rPr>
  </w:style>
  <w:style w:type="character" w:customStyle="1" w:styleId="101">
    <w:name w:val="Dongtingting"/>
    <w:semiHidden/>
    <w:uiPriority w:val="0"/>
    <w:rPr>
      <w:rFonts w:ascii="Arial" w:hAnsi="Arial" w:eastAsia="宋体" w:cs="Arial"/>
      <w:color w:val="000080"/>
      <w:sz w:val="18"/>
      <w:szCs w:val="20"/>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16</Pages>
  <Words>2671</Words>
  <Characters>15227</Characters>
  <Lines>126</Lines>
  <Paragraphs>35</Paragraphs>
  <TotalTime>1</TotalTime>
  <ScaleCrop>false</ScaleCrop>
  <LinksUpToDate>false</LinksUpToDate>
  <CharactersWithSpaces>17863</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2016-01-12T11:11:00Z</dcterms:created>
  <dc:creator>Joe Yu</dc:creator>
  <cp:lastModifiedBy>不知道起什么名字</cp:lastModifiedBy>
  <cp:lastPrinted>2016-02-24T12:17:00Z</cp:lastPrinted>
  <dcterms:modified xsi:type="dcterms:W3CDTF">2020-10-29T08:09:40Z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KSOProductBuildVer">
    <vt:lpwstr>2052-11.1.0.9999</vt:lpwstr>
  </property>
</Properties>
</file>